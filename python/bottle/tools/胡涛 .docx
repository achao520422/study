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CB7E8A">
      <w:pPr>
        <w:jc w:val="left"/>
        <w:rPr>
          <w:sz w:val="24"/>
        </w:rPr>
      </w:pPr>
      <w:r>
        <w:rPr>
          <w:sz w:val="24"/>
        </w:rPr>
        <w:drawing>
          <wp:inline distT="0" distB="0" distL="0" distR="0">
            <wp:extent cx="1885950" cy="428625"/>
            <wp:effectExtent l="0" t="0" r="3810" b="13335"/>
            <wp:docPr id="1" name="图片 5" descr="C:\Users\Administrator\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Administrator\Desktop\logo.png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85950" cy="428625"/>
                    </a:xfrm>
                    <a:prstGeom prst="rect">
                      <a:avLst/>
                    </a:prstGeom>
                    <a:noFill/>
                    <a:ln>
                      <a:noFill/>
                    </a:ln>
                  </pic:spPr>
                </pic:pic>
              </a:graphicData>
            </a:graphic>
          </wp:inline>
        </w:drawing>
      </w:r>
      <w:r>
        <w:rPr>
          <w:rFonts w:ascii="宋体" w:hAnsi="宋体" w:cs="宋体"/>
          <w:sz w:val="24"/>
          <w:szCs w:val="24"/>
        </w:rPr>
        <mc:AlternateContent>
          <mc:Choice Requires="wps">
            <w:drawing>
              <wp:inline distT="0" distB="0" distL="0" distR="0">
                <wp:extent cx="304800" cy="304800"/>
                <wp:effectExtent l="0" t="0" r="0" b="0"/>
                <wp:docPr id="292333023" name="图片 6"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图片 6" o:spid="_x0000_s1026" o:spt="1" alt="IMG_256"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HzJZ00gAAAAMBAAAP&#10;AAAAAAAAAAEAIAAAACIAAABkcnMvZG93bnJldi54bWxQSwECFAAUAAAACACHTuJAhjqOZR4CAAAn&#10;BAAADgAAAAAAAAABACAAAAAhAQAAZHJzL2Uyb0RvYy54bWxQSwUGAAAAAAYABgBZAQAAsQUAAAAA&#10;">
                <v:fill on="f" focussize="0,0"/>
                <v:stroke on="f"/>
                <v:imagedata o:title=""/>
                <o:lock v:ext="edit" aspectratio="t"/>
                <w10:wrap type="none"/>
                <w10:anchorlock/>
              </v:rect>
            </w:pict>
          </mc:Fallback>
        </mc:AlternateContent>
      </w:r>
    </w:p>
    <w:p w14:paraId="79479E89">
      <w:pPr>
        <w:jc w:val="center"/>
        <w:rPr>
          <w:rFonts w:hint="eastAsia" w:ascii="黑体" w:hAnsi="黑体" w:eastAsia="黑体"/>
          <w:sz w:val="52"/>
          <w:szCs w:val="52"/>
        </w:rPr>
      </w:pPr>
    </w:p>
    <w:p w14:paraId="7533AFF8">
      <w:pPr>
        <w:spacing w:line="360" w:lineRule="auto"/>
        <w:jc w:val="center"/>
        <w:rPr>
          <w:rFonts w:eastAsia="黑体"/>
          <w:sz w:val="44"/>
          <w:szCs w:val="44"/>
        </w:rPr>
      </w:pPr>
      <w:r>
        <w:rPr>
          <w:rFonts w:hint="eastAsia" w:eastAsia="黑体"/>
          <w:sz w:val="44"/>
          <w:szCs w:val="44"/>
        </w:rPr>
        <w:t>遵 义 师 范 学 院</w:t>
      </w:r>
    </w:p>
    <w:p w14:paraId="21956D2D">
      <w:pPr>
        <w:jc w:val="center"/>
        <w:rPr>
          <w:rFonts w:eastAsia="黑体"/>
          <w:sz w:val="52"/>
        </w:rPr>
      </w:pPr>
      <w:r>
        <w:rPr>
          <w:rFonts w:hint="eastAsia" w:eastAsia="黑体"/>
          <w:sz w:val="52"/>
        </w:rPr>
        <w:t>本 科 毕 业 论 文（设计）</w:t>
      </w:r>
    </w:p>
    <w:p w14:paraId="6C4EF10C">
      <w:pPr>
        <w:spacing w:line="300" w:lineRule="auto"/>
        <w:jc w:val="center"/>
        <w:rPr>
          <w:sz w:val="24"/>
        </w:rPr>
      </w:pPr>
    </w:p>
    <w:tbl>
      <w:tblPr>
        <w:tblStyle w:val="12"/>
        <w:tblpPr w:leftFromText="180" w:rightFromText="180" w:vertAnchor="text" w:horzAnchor="page" w:tblpX="2603" w:tblpY="343"/>
        <w:tblOverlap w:val="never"/>
        <w:tblW w:w="0" w:type="auto"/>
        <w:tblInd w:w="0" w:type="dxa"/>
        <w:tblLayout w:type="autofit"/>
        <w:tblCellMar>
          <w:top w:w="0" w:type="dxa"/>
          <w:left w:w="108" w:type="dxa"/>
          <w:bottom w:w="0" w:type="dxa"/>
          <w:right w:w="108" w:type="dxa"/>
        </w:tblCellMar>
      </w:tblPr>
      <w:tblGrid>
        <w:gridCol w:w="1559"/>
        <w:gridCol w:w="5760"/>
      </w:tblGrid>
      <w:tr w14:paraId="474370F0">
        <w:tblPrEx>
          <w:tblCellMar>
            <w:top w:w="0" w:type="dxa"/>
            <w:left w:w="108" w:type="dxa"/>
            <w:bottom w:w="0" w:type="dxa"/>
            <w:right w:w="108" w:type="dxa"/>
          </w:tblCellMar>
        </w:tblPrEx>
        <w:trPr>
          <w:trHeight w:val="840" w:hRule="atLeast"/>
        </w:trPr>
        <w:tc>
          <w:tcPr>
            <w:tcW w:w="1559" w:type="dxa"/>
            <w:vAlign w:val="bottom"/>
          </w:tcPr>
          <w:p w14:paraId="4C69B2D0">
            <w:pPr>
              <w:keepNext w:val="0"/>
              <w:keepLines w:val="0"/>
              <w:suppressLineNumbers w:val="0"/>
              <w:spacing w:before="0" w:beforeAutospacing="0" w:after="160" w:afterAutospacing="0" w:line="300" w:lineRule="auto"/>
              <w:ind w:left="0" w:right="0"/>
              <w:jc w:val="center"/>
              <w:rPr>
                <w:rFonts w:hint="eastAsia"/>
                <w:sz w:val="24"/>
              </w:rPr>
            </w:pPr>
            <w:r>
              <w:rPr>
                <w:rFonts w:hint="eastAsia" w:ascii="黑体" w:hAnsi="黑体" w:eastAsia="黑体" w:cs="黑体"/>
                <w:position w:val="56"/>
                <w:sz w:val="30"/>
                <w:szCs w:val="30"/>
              </w:rPr>
              <w:t>题  目：</w:t>
            </w:r>
          </w:p>
        </w:tc>
        <w:tc>
          <w:tcPr>
            <w:tcW w:w="5760" w:type="dxa"/>
            <w:tcBorders>
              <w:bottom w:val="single" w:color="auto" w:sz="6" w:space="0"/>
            </w:tcBorders>
            <w:vAlign w:val="bottom"/>
          </w:tcPr>
          <w:p w14:paraId="41E123EA">
            <w:pPr>
              <w:keepNext w:val="0"/>
              <w:keepLines w:val="0"/>
              <w:suppressLineNumbers w:val="0"/>
              <w:spacing w:before="0" w:beforeAutospacing="0" w:after="160" w:afterAutospacing="0" w:line="300" w:lineRule="auto"/>
              <w:ind w:left="0" w:right="0"/>
              <w:jc w:val="center"/>
              <w:rPr>
                <w:rFonts w:hint="eastAsia" w:ascii="黑体" w:hAnsi="黑体" w:eastAsia="黑体"/>
                <w:sz w:val="52"/>
                <w:szCs w:val="52"/>
              </w:rPr>
            </w:pPr>
            <w:r>
              <w:rPr>
                <w:rFonts w:hint="eastAsia" w:ascii="方正小标宋简体" w:hAnsi="方正小标宋简体" w:eastAsia="方正小标宋简体" w:cs="方正小标宋简体"/>
                <w:b/>
                <w:sz w:val="36"/>
                <w:szCs w:val="36"/>
              </w:rPr>
              <w:t>基于流量特征的远控木马检测方法分析与实现</w:t>
            </w:r>
            <w:bookmarkStart w:id="114" w:name="_GoBack"/>
            <w:bookmarkEnd w:id="114"/>
          </w:p>
        </w:tc>
      </w:tr>
    </w:tbl>
    <w:p w14:paraId="14EEEB96">
      <w:pPr>
        <w:spacing w:line="300" w:lineRule="auto"/>
        <w:rPr>
          <w:sz w:val="24"/>
        </w:rPr>
      </w:pPr>
    </w:p>
    <w:p w14:paraId="50B051CF">
      <w:pPr>
        <w:spacing w:line="300" w:lineRule="auto"/>
        <w:rPr>
          <w:sz w:val="24"/>
        </w:rPr>
      </w:pPr>
    </w:p>
    <w:p w14:paraId="401DB25A">
      <w:pPr>
        <w:spacing w:line="300" w:lineRule="auto"/>
        <w:rPr>
          <w:sz w:val="24"/>
        </w:rPr>
      </w:pPr>
    </w:p>
    <w:tbl>
      <w:tblPr>
        <w:tblStyle w:val="12"/>
        <w:tblW w:w="0" w:type="auto"/>
        <w:tblInd w:w="817" w:type="dxa"/>
        <w:tblLayout w:type="autofit"/>
        <w:tblCellMar>
          <w:top w:w="0" w:type="dxa"/>
          <w:left w:w="108" w:type="dxa"/>
          <w:bottom w:w="0" w:type="dxa"/>
          <w:right w:w="108" w:type="dxa"/>
        </w:tblCellMar>
      </w:tblPr>
      <w:tblGrid>
        <w:gridCol w:w="2268"/>
        <w:gridCol w:w="4678"/>
      </w:tblGrid>
      <w:tr w14:paraId="405F09A1">
        <w:tblPrEx>
          <w:tblCellMar>
            <w:top w:w="0" w:type="dxa"/>
            <w:left w:w="108" w:type="dxa"/>
            <w:bottom w:w="0" w:type="dxa"/>
            <w:right w:w="108" w:type="dxa"/>
          </w:tblCellMar>
        </w:tblPrEx>
        <w:tc>
          <w:tcPr>
            <w:tcW w:w="2268" w:type="dxa"/>
          </w:tcPr>
          <w:p w14:paraId="36391D41">
            <w:pPr>
              <w:pStyle w:val="5"/>
              <w:keepNext w:val="0"/>
              <w:keepLines w:val="0"/>
              <w:suppressLineNumbers w:val="0"/>
              <w:spacing w:before="0" w:beforeAutospacing="0" w:after="160" w:afterAutospacing="0" w:line="300" w:lineRule="auto"/>
              <w:ind w:left="0" w:right="0"/>
              <w:rPr>
                <w:rFonts w:hint="eastAsia" w:ascii="黑体" w:hAnsi="黑体" w:eastAsia="黑体"/>
                <w:sz w:val="30"/>
                <w:szCs w:val="30"/>
              </w:rPr>
            </w:pPr>
            <w:r>
              <w:rPr>
                <w:rFonts w:hint="eastAsia" w:ascii="黑体" w:hAnsi="黑体" w:eastAsia="黑体"/>
                <w:sz w:val="30"/>
                <w:szCs w:val="30"/>
              </w:rPr>
              <w:t>学        院：</w:t>
            </w:r>
          </w:p>
        </w:tc>
        <w:tc>
          <w:tcPr>
            <w:tcW w:w="4678" w:type="dxa"/>
            <w:tcBorders>
              <w:bottom w:val="single" w:color="auto" w:sz="4" w:space="0"/>
            </w:tcBorders>
          </w:tcPr>
          <w:p w14:paraId="382D1BDF">
            <w:pPr>
              <w:pStyle w:val="5"/>
              <w:keepNext w:val="0"/>
              <w:keepLines w:val="0"/>
              <w:suppressLineNumbers w:val="0"/>
              <w:spacing w:before="0" w:beforeAutospacing="0" w:after="160" w:afterAutospacing="0" w:line="300" w:lineRule="auto"/>
              <w:ind w:left="0" w:right="0"/>
              <w:jc w:val="center"/>
              <w:rPr>
                <w:rFonts w:hint="eastAsia" w:ascii="楷体" w:hAnsi="楷体" w:eastAsia="楷体" w:cs="楷体"/>
                <w:sz w:val="30"/>
                <w:szCs w:val="30"/>
              </w:rPr>
            </w:pPr>
            <w:r>
              <w:rPr>
                <w:rFonts w:hint="eastAsia" w:ascii="楷体" w:hAnsi="楷体" w:eastAsia="楷体" w:cs="楷体"/>
                <w:sz w:val="30"/>
                <w:szCs w:val="30"/>
              </w:rPr>
              <w:t>信息工程学院</w:t>
            </w:r>
          </w:p>
        </w:tc>
      </w:tr>
      <w:tr w14:paraId="47425B88">
        <w:tblPrEx>
          <w:tblCellMar>
            <w:top w:w="0" w:type="dxa"/>
            <w:left w:w="108" w:type="dxa"/>
            <w:bottom w:w="0" w:type="dxa"/>
            <w:right w:w="108" w:type="dxa"/>
          </w:tblCellMar>
        </w:tblPrEx>
        <w:tc>
          <w:tcPr>
            <w:tcW w:w="2268" w:type="dxa"/>
          </w:tcPr>
          <w:p w14:paraId="5CA129E3">
            <w:pPr>
              <w:pStyle w:val="5"/>
              <w:keepNext w:val="0"/>
              <w:keepLines w:val="0"/>
              <w:suppressLineNumbers w:val="0"/>
              <w:spacing w:before="0" w:beforeAutospacing="0" w:after="160" w:afterAutospacing="0" w:line="300" w:lineRule="auto"/>
              <w:ind w:left="0" w:right="0"/>
              <w:rPr>
                <w:rFonts w:hint="eastAsia" w:ascii="黑体" w:hAnsi="黑体" w:eastAsia="黑体"/>
                <w:sz w:val="30"/>
                <w:szCs w:val="30"/>
              </w:rPr>
            </w:pPr>
            <w:r>
              <w:rPr>
                <w:rFonts w:hint="eastAsia" w:ascii="黑体" w:hAnsi="黑体" w:eastAsia="黑体"/>
                <w:sz w:val="30"/>
                <w:szCs w:val="30"/>
              </w:rPr>
              <w:t>专        业：</w:t>
            </w:r>
          </w:p>
        </w:tc>
        <w:tc>
          <w:tcPr>
            <w:tcW w:w="4678" w:type="dxa"/>
            <w:tcBorders>
              <w:top w:val="single" w:color="auto" w:sz="4" w:space="0"/>
              <w:bottom w:val="single" w:color="auto" w:sz="4" w:space="0"/>
            </w:tcBorders>
          </w:tcPr>
          <w:p w14:paraId="3CAF8AEE">
            <w:pPr>
              <w:pStyle w:val="5"/>
              <w:keepNext w:val="0"/>
              <w:keepLines w:val="0"/>
              <w:suppressLineNumbers w:val="0"/>
              <w:spacing w:before="0" w:beforeAutospacing="0" w:after="160" w:afterAutospacing="0" w:line="300" w:lineRule="auto"/>
              <w:ind w:left="0" w:right="0"/>
              <w:jc w:val="center"/>
              <w:rPr>
                <w:rFonts w:hint="eastAsia" w:ascii="楷体" w:hAnsi="楷体" w:eastAsia="楷体" w:cs="楷体"/>
                <w:sz w:val="30"/>
                <w:szCs w:val="30"/>
              </w:rPr>
            </w:pPr>
            <w:r>
              <w:rPr>
                <w:rFonts w:hint="eastAsia" w:ascii="楷体" w:hAnsi="楷体" w:eastAsia="楷体" w:cs="楷体"/>
                <w:sz w:val="30"/>
                <w:szCs w:val="30"/>
              </w:rPr>
              <w:t>网络工程</w:t>
            </w:r>
          </w:p>
        </w:tc>
      </w:tr>
      <w:tr w14:paraId="1D0DD630">
        <w:tblPrEx>
          <w:tblCellMar>
            <w:top w:w="0" w:type="dxa"/>
            <w:left w:w="108" w:type="dxa"/>
            <w:bottom w:w="0" w:type="dxa"/>
            <w:right w:w="108" w:type="dxa"/>
          </w:tblCellMar>
        </w:tblPrEx>
        <w:tc>
          <w:tcPr>
            <w:tcW w:w="2268" w:type="dxa"/>
          </w:tcPr>
          <w:p w14:paraId="10E4CD61">
            <w:pPr>
              <w:pStyle w:val="5"/>
              <w:keepNext w:val="0"/>
              <w:keepLines w:val="0"/>
              <w:suppressLineNumbers w:val="0"/>
              <w:spacing w:before="0" w:beforeAutospacing="0" w:after="160" w:afterAutospacing="0" w:line="300" w:lineRule="auto"/>
              <w:ind w:left="0" w:right="0"/>
              <w:rPr>
                <w:rFonts w:hint="eastAsia" w:ascii="黑体" w:hAnsi="黑体" w:eastAsia="黑体"/>
                <w:sz w:val="30"/>
                <w:szCs w:val="30"/>
              </w:rPr>
            </w:pPr>
            <w:r>
              <w:rPr>
                <w:rFonts w:hint="eastAsia" w:ascii="黑体" w:hAnsi="黑体" w:eastAsia="黑体"/>
                <w:sz w:val="30"/>
                <w:szCs w:val="30"/>
              </w:rPr>
              <w:t>年        级：</w:t>
            </w:r>
          </w:p>
        </w:tc>
        <w:tc>
          <w:tcPr>
            <w:tcW w:w="4678" w:type="dxa"/>
            <w:tcBorders>
              <w:top w:val="single" w:color="auto" w:sz="4" w:space="0"/>
              <w:bottom w:val="single" w:color="auto" w:sz="4" w:space="0"/>
            </w:tcBorders>
          </w:tcPr>
          <w:p w14:paraId="77D89B6C">
            <w:pPr>
              <w:pStyle w:val="5"/>
              <w:keepNext w:val="0"/>
              <w:keepLines w:val="0"/>
              <w:suppressLineNumbers w:val="0"/>
              <w:spacing w:before="0" w:beforeAutospacing="0" w:after="160" w:afterAutospacing="0" w:line="300" w:lineRule="auto"/>
              <w:ind w:left="0" w:right="0"/>
              <w:jc w:val="center"/>
              <w:rPr>
                <w:rFonts w:hint="eastAsia" w:ascii="楷体" w:hAnsi="楷体" w:eastAsia="楷体" w:cs="楷体"/>
                <w:sz w:val="30"/>
                <w:szCs w:val="30"/>
              </w:rPr>
            </w:pPr>
            <w:r>
              <w:rPr>
                <w:rFonts w:hint="eastAsia" w:ascii="楷体" w:hAnsi="楷体" w:eastAsia="楷体" w:cs="楷体"/>
                <w:sz w:val="30"/>
                <w:szCs w:val="30"/>
              </w:rPr>
              <w:t>2021级</w:t>
            </w:r>
          </w:p>
        </w:tc>
      </w:tr>
      <w:tr w14:paraId="79C159D4">
        <w:tblPrEx>
          <w:tblCellMar>
            <w:top w:w="0" w:type="dxa"/>
            <w:left w:w="108" w:type="dxa"/>
            <w:bottom w:w="0" w:type="dxa"/>
            <w:right w:w="108" w:type="dxa"/>
          </w:tblCellMar>
        </w:tblPrEx>
        <w:tc>
          <w:tcPr>
            <w:tcW w:w="2268" w:type="dxa"/>
          </w:tcPr>
          <w:p w14:paraId="24C231CC">
            <w:pPr>
              <w:pStyle w:val="5"/>
              <w:keepNext w:val="0"/>
              <w:keepLines w:val="0"/>
              <w:suppressLineNumbers w:val="0"/>
              <w:spacing w:before="0" w:beforeAutospacing="0" w:after="160" w:afterAutospacing="0" w:line="300" w:lineRule="auto"/>
              <w:ind w:left="0" w:right="0"/>
              <w:rPr>
                <w:rFonts w:hint="eastAsia" w:ascii="黑体" w:hAnsi="黑体" w:eastAsia="黑体"/>
                <w:sz w:val="30"/>
                <w:szCs w:val="30"/>
              </w:rPr>
            </w:pPr>
            <w:r>
              <w:rPr>
                <w:rFonts w:hint="eastAsia" w:ascii="黑体" w:hAnsi="黑体" w:eastAsia="黑体"/>
                <w:sz w:val="30"/>
                <w:szCs w:val="30"/>
              </w:rPr>
              <w:t>姓        名：</w:t>
            </w:r>
          </w:p>
        </w:tc>
        <w:tc>
          <w:tcPr>
            <w:tcW w:w="4678" w:type="dxa"/>
            <w:tcBorders>
              <w:top w:val="single" w:color="auto" w:sz="4" w:space="0"/>
              <w:bottom w:val="single" w:color="auto" w:sz="4" w:space="0"/>
            </w:tcBorders>
          </w:tcPr>
          <w:p w14:paraId="1D05FF5A">
            <w:pPr>
              <w:pStyle w:val="5"/>
              <w:keepNext w:val="0"/>
              <w:keepLines w:val="0"/>
              <w:suppressLineNumbers w:val="0"/>
              <w:spacing w:before="0" w:beforeAutospacing="0" w:after="160" w:afterAutospacing="0" w:line="300" w:lineRule="auto"/>
              <w:ind w:left="0" w:right="0"/>
              <w:jc w:val="center"/>
              <w:rPr>
                <w:rFonts w:hint="eastAsia" w:ascii="楷体" w:hAnsi="楷体" w:eastAsia="楷体" w:cs="楷体"/>
                <w:sz w:val="30"/>
                <w:szCs w:val="30"/>
              </w:rPr>
            </w:pPr>
            <w:r>
              <w:rPr>
                <w:rFonts w:hint="eastAsia" w:ascii="楷体" w:hAnsi="楷体" w:eastAsia="楷体" w:cs="楷体"/>
                <w:sz w:val="30"/>
                <w:szCs w:val="30"/>
              </w:rPr>
              <w:t>胡涛</w:t>
            </w:r>
          </w:p>
        </w:tc>
      </w:tr>
      <w:tr w14:paraId="4D7F24AD">
        <w:tblPrEx>
          <w:tblCellMar>
            <w:top w:w="0" w:type="dxa"/>
            <w:left w:w="108" w:type="dxa"/>
            <w:bottom w:w="0" w:type="dxa"/>
            <w:right w:w="108" w:type="dxa"/>
          </w:tblCellMar>
        </w:tblPrEx>
        <w:tc>
          <w:tcPr>
            <w:tcW w:w="2268" w:type="dxa"/>
          </w:tcPr>
          <w:p w14:paraId="38AFCCA9">
            <w:pPr>
              <w:pStyle w:val="5"/>
              <w:keepNext w:val="0"/>
              <w:keepLines w:val="0"/>
              <w:suppressLineNumbers w:val="0"/>
              <w:spacing w:before="0" w:beforeAutospacing="0" w:after="160" w:afterAutospacing="0" w:line="300" w:lineRule="auto"/>
              <w:ind w:left="0" w:right="0"/>
              <w:rPr>
                <w:rFonts w:hint="eastAsia" w:ascii="黑体" w:hAnsi="黑体" w:eastAsia="黑体"/>
                <w:sz w:val="30"/>
                <w:szCs w:val="30"/>
              </w:rPr>
            </w:pPr>
            <w:r>
              <w:rPr>
                <w:rFonts w:hint="eastAsia" w:ascii="黑体" w:hAnsi="黑体" w:eastAsia="黑体"/>
                <w:sz w:val="30"/>
                <w:szCs w:val="30"/>
              </w:rPr>
              <w:t>学        号：</w:t>
            </w:r>
          </w:p>
        </w:tc>
        <w:tc>
          <w:tcPr>
            <w:tcW w:w="4678" w:type="dxa"/>
            <w:tcBorders>
              <w:top w:val="single" w:color="auto" w:sz="4" w:space="0"/>
              <w:bottom w:val="single" w:color="auto" w:sz="4" w:space="0"/>
            </w:tcBorders>
          </w:tcPr>
          <w:p w14:paraId="15B377CB">
            <w:pPr>
              <w:pStyle w:val="5"/>
              <w:keepNext w:val="0"/>
              <w:keepLines w:val="0"/>
              <w:suppressLineNumbers w:val="0"/>
              <w:spacing w:before="0" w:beforeAutospacing="0" w:after="160" w:afterAutospacing="0" w:line="300" w:lineRule="auto"/>
              <w:ind w:left="0" w:right="0"/>
              <w:jc w:val="center"/>
              <w:rPr>
                <w:rFonts w:hint="eastAsia" w:ascii="楷体" w:hAnsi="楷体" w:eastAsia="楷体" w:cs="楷体"/>
                <w:sz w:val="30"/>
                <w:szCs w:val="30"/>
                <w:lang w:val="en-US" w:eastAsia="zh-CN"/>
              </w:rPr>
            </w:pPr>
            <w:r>
              <w:rPr>
                <w:rFonts w:hint="eastAsia" w:ascii="楷体" w:hAnsi="楷体" w:eastAsia="楷体" w:cs="楷体"/>
                <w:sz w:val="30"/>
                <w:szCs w:val="30"/>
              </w:rPr>
              <w:t>2140909050</w:t>
            </w:r>
            <w:r>
              <w:rPr>
                <w:rFonts w:hint="eastAsia" w:ascii="楷体" w:hAnsi="楷体" w:eastAsia="楷体" w:cs="楷体"/>
                <w:sz w:val="30"/>
                <w:szCs w:val="30"/>
                <w:lang w:val="en-US" w:eastAsia="zh-CN"/>
              </w:rPr>
              <w:t>230</w:t>
            </w:r>
          </w:p>
        </w:tc>
      </w:tr>
      <w:tr w14:paraId="069FCA0C">
        <w:tblPrEx>
          <w:tblCellMar>
            <w:top w:w="0" w:type="dxa"/>
            <w:left w:w="108" w:type="dxa"/>
            <w:bottom w:w="0" w:type="dxa"/>
            <w:right w:w="108" w:type="dxa"/>
          </w:tblCellMar>
        </w:tblPrEx>
        <w:tc>
          <w:tcPr>
            <w:tcW w:w="2268" w:type="dxa"/>
          </w:tcPr>
          <w:p w14:paraId="46E02CDB">
            <w:pPr>
              <w:pStyle w:val="5"/>
              <w:keepNext w:val="0"/>
              <w:keepLines w:val="0"/>
              <w:suppressLineNumbers w:val="0"/>
              <w:spacing w:before="0" w:beforeAutospacing="0" w:after="160" w:afterAutospacing="0" w:line="300" w:lineRule="auto"/>
              <w:ind w:left="0" w:right="0"/>
              <w:rPr>
                <w:rFonts w:hint="eastAsia" w:ascii="黑体" w:hAnsi="黑体" w:eastAsia="黑体"/>
                <w:sz w:val="30"/>
                <w:szCs w:val="30"/>
              </w:rPr>
            </w:pPr>
            <w:r>
              <w:rPr>
                <w:rFonts w:hint="eastAsia" w:eastAsia="黑体"/>
                <w:sz w:val="30"/>
              </w:rPr>
              <w:t>校内指导教师</w:t>
            </w:r>
            <w:r>
              <w:rPr>
                <w:rFonts w:hint="eastAsia" w:ascii="黑体" w:hAnsi="黑体" w:eastAsia="黑体"/>
                <w:sz w:val="30"/>
                <w:szCs w:val="30"/>
              </w:rPr>
              <w:t>：</w:t>
            </w:r>
          </w:p>
        </w:tc>
        <w:tc>
          <w:tcPr>
            <w:tcW w:w="4678" w:type="dxa"/>
            <w:tcBorders>
              <w:top w:val="single" w:color="auto" w:sz="4" w:space="0"/>
              <w:bottom w:val="single" w:color="auto" w:sz="4" w:space="0"/>
            </w:tcBorders>
          </w:tcPr>
          <w:p w14:paraId="3047C925">
            <w:pPr>
              <w:pStyle w:val="5"/>
              <w:keepNext w:val="0"/>
              <w:keepLines w:val="0"/>
              <w:suppressLineNumbers w:val="0"/>
              <w:spacing w:before="0" w:beforeAutospacing="0" w:after="160" w:afterAutospacing="0" w:line="300" w:lineRule="auto"/>
              <w:ind w:left="0" w:right="0"/>
              <w:jc w:val="center"/>
              <w:rPr>
                <w:rFonts w:hint="default" w:ascii="楷体" w:hAnsi="楷体" w:eastAsia="楷体" w:cs="楷体"/>
                <w:sz w:val="30"/>
                <w:szCs w:val="30"/>
                <w:lang w:val="en-US" w:eastAsia="zh-CN"/>
              </w:rPr>
            </w:pPr>
            <w:r>
              <w:rPr>
                <w:rFonts w:hint="eastAsia" w:ascii="楷体" w:hAnsi="楷体" w:eastAsia="楷体" w:cs="楷体"/>
                <w:sz w:val="30"/>
                <w:szCs w:val="30"/>
              </w:rPr>
              <w:t>皮奔</w:t>
            </w:r>
            <w:r>
              <w:rPr>
                <w:rFonts w:hint="eastAsia" w:ascii="楷体" w:hAnsi="楷体" w:eastAsia="楷体" w:cs="楷体"/>
                <w:sz w:val="30"/>
                <w:szCs w:val="30"/>
                <w:lang w:eastAsia="zh-CN"/>
              </w:rPr>
              <w:t>（</w:t>
            </w:r>
            <w:r>
              <w:rPr>
                <w:rFonts w:hint="eastAsia" w:ascii="楷体" w:hAnsi="楷体" w:eastAsia="楷体" w:cs="楷体"/>
                <w:sz w:val="30"/>
                <w:szCs w:val="30"/>
                <w:lang w:val="en-US" w:eastAsia="zh-CN"/>
              </w:rPr>
              <w:t>助教</w:t>
            </w:r>
            <w:r>
              <w:rPr>
                <w:rFonts w:hint="eastAsia" w:ascii="楷体" w:hAnsi="楷体" w:eastAsia="楷体" w:cs="楷体"/>
                <w:sz w:val="30"/>
                <w:szCs w:val="30"/>
                <w:lang w:eastAsia="zh-CN"/>
              </w:rPr>
              <w:t>）</w:t>
            </w:r>
          </w:p>
        </w:tc>
      </w:tr>
      <w:tr w14:paraId="14A71E89">
        <w:tblPrEx>
          <w:tblCellMar>
            <w:top w:w="0" w:type="dxa"/>
            <w:left w:w="108" w:type="dxa"/>
            <w:bottom w:w="0" w:type="dxa"/>
            <w:right w:w="108" w:type="dxa"/>
          </w:tblCellMar>
        </w:tblPrEx>
        <w:tc>
          <w:tcPr>
            <w:tcW w:w="2268" w:type="dxa"/>
          </w:tcPr>
          <w:p w14:paraId="5247C92A">
            <w:pPr>
              <w:pStyle w:val="5"/>
              <w:keepNext w:val="0"/>
              <w:keepLines w:val="0"/>
              <w:suppressLineNumbers w:val="0"/>
              <w:spacing w:before="0" w:beforeAutospacing="0" w:after="160" w:afterAutospacing="0" w:line="300" w:lineRule="auto"/>
              <w:ind w:left="0" w:right="0"/>
              <w:rPr>
                <w:rFonts w:hint="eastAsia" w:eastAsia="黑体"/>
                <w:sz w:val="30"/>
              </w:rPr>
            </w:pPr>
            <w:r>
              <w:rPr>
                <w:rFonts w:hint="eastAsia" w:eastAsia="黑体"/>
                <w:sz w:val="30"/>
              </w:rPr>
              <w:t>校外指导教师：</w:t>
            </w:r>
          </w:p>
        </w:tc>
        <w:tc>
          <w:tcPr>
            <w:tcW w:w="4678" w:type="dxa"/>
            <w:tcBorders>
              <w:top w:val="single" w:color="auto" w:sz="4" w:space="0"/>
              <w:bottom w:val="single" w:color="auto" w:sz="4" w:space="0"/>
            </w:tcBorders>
          </w:tcPr>
          <w:p w14:paraId="60513339">
            <w:pPr>
              <w:pStyle w:val="5"/>
              <w:keepNext w:val="0"/>
              <w:keepLines w:val="0"/>
              <w:suppressLineNumbers w:val="0"/>
              <w:spacing w:before="0" w:beforeAutospacing="0" w:after="160" w:afterAutospacing="0" w:line="300" w:lineRule="auto"/>
              <w:ind w:left="0" w:right="0"/>
              <w:jc w:val="center"/>
              <w:rPr>
                <w:rFonts w:hint="eastAsia" w:ascii="楷体" w:hAnsi="楷体" w:eastAsia="楷体" w:cs="楷体"/>
                <w:sz w:val="30"/>
                <w:szCs w:val="30"/>
              </w:rPr>
            </w:pPr>
            <w:r>
              <w:rPr>
                <w:rFonts w:hint="eastAsia" w:ascii="楷体" w:hAnsi="楷体" w:eastAsia="楷体" w:cs="楷体"/>
                <w:sz w:val="30"/>
                <w:szCs w:val="30"/>
              </w:rPr>
              <w:t>无</w:t>
            </w:r>
          </w:p>
        </w:tc>
      </w:tr>
    </w:tbl>
    <w:p w14:paraId="70F96EA4">
      <w:pPr>
        <w:spacing w:line="300" w:lineRule="auto"/>
        <w:jc w:val="center"/>
        <w:rPr>
          <w:rFonts w:hint="eastAsia" w:ascii="宋体" w:hAnsi="宋体"/>
          <w:sz w:val="24"/>
        </w:rPr>
      </w:pPr>
    </w:p>
    <w:p w14:paraId="721BB635">
      <w:pPr>
        <w:spacing w:line="300" w:lineRule="auto"/>
        <w:jc w:val="center"/>
        <w:rPr>
          <w:rFonts w:hint="eastAsia" w:ascii="宋体" w:hAnsi="宋体"/>
          <w:sz w:val="24"/>
        </w:rPr>
      </w:pPr>
    </w:p>
    <w:p w14:paraId="58671EE6">
      <w:pPr>
        <w:spacing w:line="300" w:lineRule="auto"/>
        <w:jc w:val="center"/>
        <w:rPr>
          <w:rFonts w:hint="eastAsia" w:ascii="宋体" w:hAnsi="宋体"/>
          <w:sz w:val="24"/>
        </w:rPr>
      </w:pPr>
    </w:p>
    <w:p w14:paraId="021BD5AA">
      <w:pPr>
        <w:spacing w:line="300" w:lineRule="auto"/>
        <w:jc w:val="center"/>
        <w:rPr>
          <w:rFonts w:hint="eastAsia" w:ascii="宋体" w:hAnsi="宋体"/>
          <w:sz w:val="24"/>
        </w:rPr>
      </w:pPr>
    </w:p>
    <w:p w14:paraId="29F8D4BF"/>
    <w:p w14:paraId="05788ED2"/>
    <w:p w14:paraId="5DFF9144"/>
    <w:p w14:paraId="07186ED8"/>
    <w:p w14:paraId="0F678D0A"/>
    <w:p w14:paraId="24E71E5C">
      <w:pPr>
        <w:rPr>
          <w:rFonts w:hint="eastAsia" w:ascii="黑体" w:hAnsi="黑体" w:eastAsia="黑体" w:cs="黑体"/>
          <w:b/>
          <w:color w:val="000000"/>
          <w:sz w:val="32"/>
          <w:szCs w:val="32"/>
        </w:rPr>
      </w:pPr>
    </w:p>
    <w:p w14:paraId="232F3C0F">
      <w:pPr>
        <w:rPr>
          <w:rFonts w:hint="eastAsia" w:ascii="黑体" w:hAnsi="黑体" w:eastAsia="黑体" w:cs="黑体"/>
          <w:b/>
          <w:color w:val="000000"/>
          <w:sz w:val="32"/>
          <w:szCs w:val="32"/>
        </w:rPr>
        <w:sectPr>
          <w:headerReference r:id="rId5" w:type="first"/>
          <w:footerReference r:id="rId6" w:type="first"/>
          <w:headerReference r:id="rId3" w:type="default"/>
          <w:headerReference r:id="rId4" w:type="even"/>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45421665">
      <w:pPr>
        <w:spacing w:before="312" w:beforeLines="100" w:after="312" w:afterLines="100" w:line="400" w:lineRule="exact"/>
        <w:jc w:val="center"/>
        <w:outlineLvl w:val="0"/>
        <w:rPr>
          <w:rFonts w:hint="eastAsia" w:ascii="黑体" w:hAnsi="黑体" w:eastAsia="黑体" w:cs="黑体"/>
          <w:b/>
          <w:color w:val="000000"/>
          <w:sz w:val="32"/>
          <w:szCs w:val="32"/>
        </w:rPr>
      </w:pPr>
      <w:bookmarkStart w:id="0" w:name="_Toc20787"/>
      <w:bookmarkStart w:id="1" w:name="_Toc18258"/>
      <w:r>
        <w:rPr>
          <w:rFonts w:hint="eastAsia" w:ascii="黑体" w:hAnsi="黑体" w:eastAsia="黑体" w:cs="黑体"/>
          <w:b/>
          <w:color w:val="000000"/>
          <w:sz w:val="32"/>
          <w:szCs w:val="32"/>
        </w:rPr>
        <w:t>摘要</w:t>
      </w:r>
      <w:bookmarkEnd w:id="0"/>
      <w:bookmarkEnd w:id="1"/>
    </w:p>
    <w:p w14:paraId="21C58F51">
      <w:pPr>
        <w:pStyle w:val="11"/>
        <w:shd w:val="clear" w:color="auto" w:fill="FFFFFF"/>
        <w:spacing w:after="0" w:afterAutospacing="0" w:line="400" w:lineRule="exact"/>
        <w:ind w:firstLine="480" w:firstLineChars="200"/>
        <w:jc w:val="left"/>
        <w:rPr>
          <w:rFonts w:hint="eastAsia"/>
          <w:kern w:val="2"/>
        </w:rPr>
      </w:pPr>
      <w:r>
        <w:rPr>
          <w:rFonts w:hint="eastAsia" w:ascii="宋体" w:hAnsi="宋体" w:eastAsia="宋体" w:cs="宋体"/>
          <w:i w:val="0"/>
          <w:iCs w:val="0"/>
          <w:caps w:val="0"/>
          <w:color w:val="auto"/>
          <w:spacing w:val="0"/>
          <w:kern w:val="2"/>
          <w:sz w:val="24"/>
          <w:szCs w:val="24"/>
          <w:shd w:val="clear" w:fill="auto"/>
        </w:rPr>
        <w:t>远控木马作为一种恶意程序，可对受感染的计算机系统实施远程</w:t>
      </w:r>
      <w:r>
        <w:rPr>
          <w:rFonts w:hint="eastAsia" w:cs="宋体"/>
          <w:i w:val="0"/>
          <w:iCs w:val="0"/>
          <w:caps w:val="0"/>
          <w:spacing w:val="0"/>
          <w:kern w:val="2"/>
          <w:sz w:val="24"/>
          <w:szCs w:val="24"/>
          <w:shd w:val="clear"/>
          <w:lang w:val="en-US" w:eastAsia="zh-CN"/>
        </w:rPr>
        <w:t>控制</w:t>
      </w:r>
      <w:r>
        <w:rPr>
          <w:rFonts w:hint="eastAsia" w:ascii="宋体" w:hAnsi="宋体" w:eastAsia="宋体" w:cs="宋体"/>
          <w:i w:val="0"/>
          <w:iCs w:val="0"/>
          <w:caps w:val="0"/>
          <w:color w:val="auto"/>
          <w:spacing w:val="0"/>
          <w:kern w:val="2"/>
          <w:sz w:val="24"/>
          <w:szCs w:val="24"/>
          <w:shd w:val="clear" w:fill="auto"/>
        </w:rPr>
        <w:t>，进而窃取敏感信息、破坏系统数据，严重威胁信息安全。</w:t>
      </w:r>
      <w:r>
        <w:rPr>
          <w:rFonts w:hint="eastAsia" w:cs="宋体"/>
          <w:i w:val="0"/>
          <w:iCs w:val="0"/>
          <w:caps w:val="0"/>
          <w:spacing w:val="0"/>
          <w:kern w:val="2"/>
          <w:sz w:val="24"/>
          <w:szCs w:val="24"/>
          <w:shd w:val="clear"/>
          <w:lang w:val="en-US" w:eastAsia="zh-CN"/>
        </w:rPr>
        <w:t>因此</w:t>
      </w:r>
      <w:r>
        <w:rPr>
          <w:rFonts w:hint="eastAsia" w:ascii="宋体" w:hAnsi="宋体" w:eastAsia="宋体" w:cs="宋体"/>
          <w:i w:val="0"/>
          <w:iCs w:val="0"/>
          <w:caps w:val="0"/>
          <w:color w:val="auto"/>
          <w:spacing w:val="0"/>
          <w:kern w:val="2"/>
          <w:sz w:val="24"/>
          <w:szCs w:val="24"/>
          <w:shd w:val="clear" w:fill="auto"/>
        </w:rPr>
        <w:t>如何实现对远控木马的快速精准检测，成为当前信息安全领域</w:t>
      </w:r>
      <w:r>
        <w:rPr>
          <w:rFonts w:hint="eastAsia" w:cs="宋体"/>
          <w:i w:val="0"/>
          <w:iCs w:val="0"/>
          <w:caps w:val="0"/>
          <w:spacing w:val="0"/>
          <w:kern w:val="2"/>
          <w:sz w:val="24"/>
          <w:szCs w:val="24"/>
          <w:shd w:val="clear"/>
          <w:lang w:val="en-US" w:eastAsia="zh-CN"/>
        </w:rPr>
        <w:t>研究</w:t>
      </w:r>
      <w:r>
        <w:rPr>
          <w:rFonts w:hint="eastAsia" w:ascii="宋体" w:hAnsi="宋体" w:eastAsia="宋体" w:cs="宋体"/>
          <w:i w:val="0"/>
          <w:iCs w:val="0"/>
          <w:caps w:val="0"/>
          <w:color w:val="auto"/>
          <w:spacing w:val="0"/>
          <w:kern w:val="2"/>
          <w:sz w:val="24"/>
          <w:szCs w:val="24"/>
          <w:shd w:val="clear" w:fill="auto"/>
        </w:rPr>
        <w:t>的</w:t>
      </w:r>
      <w:r>
        <w:rPr>
          <w:rFonts w:hint="eastAsia" w:cs="宋体"/>
          <w:i w:val="0"/>
          <w:iCs w:val="0"/>
          <w:caps w:val="0"/>
          <w:spacing w:val="0"/>
          <w:kern w:val="2"/>
          <w:sz w:val="24"/>
          <w:szCs w:val="24"/>
          <w:shd w:val="clear"/>
          <w:lang w:val="en-US" w:eastAsia="zh-CN"/>
        </w:rPr>
        <w:t>热门</w:t>
      </w:r>
      <w:r>
        <w:rPr>
          <w:rFonts w:hint="eastAsia" w:ascii="宋体" w:hAnsi="宋体" w:eastAsia="宋体" w:cs="宋体"/>
          <w:i w:val="0"/>
          <w:iCs w:val="0"/>
          <w:caps w:val="0"/>
          <w:color w:val="auto"/>
          <w:spacing w:val="0"/>
          <w:kern w:val="2"/>
          <w:sz w:val="24"/>
          <w:szCs w:val="24"/>
          <w:shd w:val="clear" w:fill="auto"/>
        </w:rPr>
        <w:t>问题</w:t>
      </w:r>
      <w:r>
        <w:rPr>
          <w:rFonts w:hint="eastAsia" w:ascii="宋体" w:hAnsi="宋体" w:eastAsia="宋体" w:cs="宋体"/>
          <w:i w:val="0"/>
          <w:iCs w:val="0"/>
          <w:caps w:val="0"/>
          <w:color w:val="auto"/>
          <w:spacing w:val="0"/>
          <w:kern w:val="2"/>
          <w:sz w:val="24"/>
          <w:szCs w:val="24"/>
          <w:shd w:val="clear" w:fill="auto"/>
          <w:lang w:eastAsia="zh-CN"/>
        </w:rPr>
        <w:t>。</w:t>
      </w:r>
      <w:r>
        <w:rPr>
          <w:rFonts w:hint="eastAsia" w:ascii="宋体" w:hAnsi="宋体" w:eastAsia="宋体" w:cs="宋体"/>
          <w:i w:val="0"/>
          <w:iCs w:val="0"/>
          <w:caps w:val="0"/>
          <w:color w:val="auto"/>
          <w:spacing w:val="0"/>
          <w:kern w:val="2"/>
          <w:sz w:val="24"/>
          <w:szCs w:val="24"/>
          <w:shd w:val="clear" w:fill="auto"/>
          <w:lang w:val="en-US" w:eastAsia="zh-CN"/>
        </w:rPr>
        <w:t>现有</w:t>
      </w:r>
      <w:r>
        <w:rPr>
          <w:rFonts w:hint="eastAsia" w:ascii="宋体" w:hAnsi="宋体" w:eastAsia="宋体" w:cs="宋体"/>
          <w:i w:val="0"/>
          <w:iCs w:val="0"/>
          <w:caps w:val="0"/>
          <w:color w:val="auto"/>
          <w:spacing w:val="0"/>
          <w:kern w:val="2"/>
          <w:sz w:val="24"/>
          <w:szCs w:val="24"/>
          <w:shd w:val="clear" w:fill="auto"/>
        </w:rPr>
        <w:t>研究者</w:t>
      </w:r>
      <w:r>
        <w:rPr>
          <w:rFonts w:hint="eastAsia" w:ascii="宋体" w:hAnsi="宋体" w:eastAsia="宋体" w:cs="宋体"/>
          <w:i w:val="0"/>
          <w:iCs w:val="0"/>
          <w:caps w:val="0"/>
          <w:color w:val="auto"/>
          <w:spacing w:val="0"/>
          <w:kern w:val="2"/>
          <w:sz w:val="24"/>
          <w:szCs w:val="24"/>
          <w:shd w:val="clear" w:fill="auto"/>
          <w:lang w:val="en-US" w:eastAsia="zh-CN"/>
        </w:rPr>
        <w:t>提出了许多</w:t>
      </w:r>
      <w:r>
        <w:rPr>
          <w:rFonts w:hint="eastAsia" w:ascii="宋体" w:hAnsi="宋体" w:eastAsia="宋体" w:cs="宋体"/>
          <w:i w:val="0"/>
          <w:iCs w:val="0"/>
          <w:caps w:val="0"/>
          <w:color w:val="auto"/>
          <w:spacing w:val="0"/>
          <w:kern w:val="2"/>
          <w:sz w:val="24"/>
          <w:szCs w:val="24"/>
          <w:shd w:val="clear" w:fill="auto"/>
        </w:rPr>
        <w:t>远控木马</w:t>
      </w:r>
      <w:r>
        <w:rPr>
          <w:rFonts w:hint="eastAsia" w:cs="宋体"/>
          <w:i w:val="0"/>
          <w:iCs w:val="0"/>
          <w:caps w:val="0"/>
          <w:spacing w:val="0"/>
          <w:kern w:val="2"/>
          <w:sz w:val="24"/>
          <w:szCs w:val="24"/>
          <w:shd w:val="clear"/>
          <w:lang w:val="en-US" w:eastAsia="zh-CN"/>
        </w:rPr>
        <w:t>流量</w:t>
      </w:r>
      <w:r>
        <w:rPr>
          <w:rFonts w:hint="eastAsia" w:ascii="宋体" w:hAnsi="宋体" w:eastAsia="宋体" w:cs="宋体"/>
          <w:i w:val="0"/>
          <w:iCs w:val="0"/>
          <w:caps w:val="0"/>
          <w:color w:val="auto"/>
          <w:spacing w:val="0"/>
          <w:kern w:val="2"/>
          <w:sz w:val="24"/>
          <w:szCs w:val="24"/>
          <w:shd w:val="clear" w:fill="auto"/>
        </w:rPr>
        <w:t>检测方法。但这些方法大多需要对较长时间段的通信流量进行分析，不可避免地导致检测延迟，难以满足及时</w:t>
      </w:r>
      <w:r>
        <w:rPr>
          <w:rFonts w:hint="eastAsia" w:ascii="宋体" w:hAnsi="宋体" w:eastAsia="宋体" w:cs="宋体"/>
          <w:i w:val="0"/>
          <w:iCs w:val="0"/>
          <w:caps w:val="0"/>
          <w:color w:val="auto"/>
          <w:spacing w:val="0"/>
          <w:kern w:val="2"/>
          <w:sz w:val="24"/>
          <w:szCs w:val="24"/>
          <w:shd w:val="clear" w:fill="auto"/>
          <w:lang w:val="en-US" w:eastAsia="zh-CN"/>
        </w:rPr>
        <w:t>检测</w:t>
      </w:r>
      <w:r>
        <w:rPr>
          <w:rFonts w:hint="eastAsia" w:ascii="宋体" w:hAnsi="宋体" w:eastAsia="宋体" w:cs="宋体"/>
          <w:i w:val="0"/>
          <w:iCs w:val="0"/>
          <w:caps w:val="0"/>
          <w:color w:val="auto"/>
          <w:spacing w:val="0"/>
          <w:kern w:val="2"/>
          <w:sz w:val="24"/>
          <w:szCs w:val="24"/>
          <w:shd w:val="clear" w:fill="auto"/>
        </w:rPr>
        <w:t>远控木马攻击的需求</w:t>
      </w:r>
      <w:r>
        <w:rPr>
          <w:rFonts w:hint="eastAsia" w:ascii="宋体" w:hAnsi="宋体" w:eastAsia="宋体" w:cs="宋体"/>
          <w:i w:val="0"/>
          <w:iCs w:val="0"/>
          <w:caps w:val="0"/>
          <w:color w:val="auto"/>
          <w:spacing w:val="0"/>
          <w:kern w:val="2"/>
          <w:sz w:val="24"/>
          <w:szCs w:val="24"/>
          <w:shd w:val="clear" w:fill="auto"/>
          <w:lang w:eastAsia="zh-CN"/>
        </w:rPr>
        <w:t>。</w:t>
      </w:r>
      <w:r>
        <w:rPr>
          <w:rFonts w:hint="eastAsia" w:ascii="宋体" w:hAnsi="宋体" w:eastAsia="宋体" w:cs="宋体"/>
          <w:i w:val="0"/>
          <w:iCs w:val="0"/>
          <w:caps w:val="0"/>
          <w:color w:val="auto"/>
          <w:spacing w:val="0"/>
          <w:kern w:val="2"/>
          <w:sz w:val="24"/>
          <w:szCs w:val="24"/>
          <w:shd w:val="clear" w:fill="auto"/>
        </w:rPr>
        <w:t>为了能够</w:t>
      </w:r>
      <w:r>
        <w:rPr>
          <w:rFonts w:hint="eastAsia" w:ascii="宋体" w:hAnsi="宋体" w:eastAsia="宋体" w:cs="宋体"/>
          <w:i w:val="0"/>
          <w:iCs w:val="0"/>
          <w:caps w:val="0"/>
          <w:color w:val="auto"/>
          <w:spacing w:val="0"/>
          <w:kern w:val="2"/>
          <w:sz w:val="24"/>
          <w:szCs w:val="24"/>
          <w:shd w:val="clear" w:fill="auto"/>
          <w:lang w:val="en-US" w:eastAsia="zh-CN"/>
        </w:rPr>
        <w:t>尽早</w:t>
      </w:r>
      <w:r>
        <w:rPr>
          <w:rFonts w:hint="eastAsia" w:ascii="宋体" w:hAnsi="宋体" w:eastAsia="宋体" w:cs="宋体"/>
          <w:i w:val="0"/>
          <w:iCs w:val="0"/>
          <w:caps w:val="0"/>
          <w:color w:val="auto"/>
          <w:spacing w:val="0"/>
          <w:kern w:val="2"/>
          <w:sz w:val="24"/>
          <w:szCs w:val="24"/>
          <w:shd w:val="clear" w:fill="auto"/>
        </w:rPr>
        <w:t>检测出远控木马流量，本文</w:t>
      </w:r>
      <w:r>
        <w:rPr>
          <w:rFonts w:hint="eastAsia" w:ascii="宋体" w:hAnsi="宋体" w:eastAsia="宋体" w:cs="宋体"/>
          <w:i w:val="0"/>
          <w:iCs w:val="0"/>
          <w:caps w:val="0"/>
          <w:color w:val="auto"/>
          <w:spacing w:val="0"/>
          <w:kern w:val="2"/>
          <w:sz w:val="24"/>
          <w:szCs w:val="24"/>
          <w:shd w:val="clear" w:fill="auto"/>
          <w:lang w:val="en-US" w:eastAsia="zh-CN"/>
        </w:rPr>
        <w:t>系统分析了</w:t>
      </w:r>
      <w:r>
        <w:rPr>
          <w:rFonts w:hint="eastAsia" w:ascii="宋体" w:hAnsi="宋体" w:eastAsia="宋体" w:cs="宋体"/>
          <w:i w:val="0"/>
          <w:iCs w:val="0"/>
          <w:caps w:val="0"/>
          <w:color w:val="auto"/>
          <w:spacing w:val="0"/>
          <w:kern w:val="2"/>
          <w:sz w:val="24"/>
          <w:szCs w:val="24"/>
          <w:shd w:val="clear" w:fill="auto"/>
        </w:rPr>
        <w:t>远控木马</w:t>
      </w:r>
      <w:r>
        <w:rPr>
          <w:rFonts w:hint="eastAsia" w:ascii="宋体" w:hAnsi="宋体" w:eastAsia="宋体" w:cs="宋体"/>
          <w:i w:val="0"/>
          <w:iCs w:val="0"/>
          <w:caps w:val="0"/>
          <w:color w:val="auto"/>
          <w:spacing w:val="0"/>
          <w:kern w:val="2"/>
          <w:sz w:val="24"/>
          <w:szCs w:val="24"/>
          <w:shd w:val="clear" w:fill="auto"/>
          <w:lang w:val="en-US" w:eastAsia="zh-CN"/>
        </w:rPr>
        <w:t>与正常软件在</w:t>
      </w:r>
      <w:r>
        <w:rPr>
          <w:rFonts w:hint="eastAsia" w:ascii="宋体" w:hAnsi="宋体" w:eastAsia="宋体" w:cs="宋体"/>
          <w:i w:val="0"/>
          <w:iCs w:val="0"/>
          <w:caps w:val="0"/>
          <w:color w:val="auto"/>
          <w:spacing w:val="0"/>
          <w:kern w:val="2"/>
          <w:sz w:val="24"/>
          <w:szCs w:val="24"/>
          <w:shd w:val="clear" w:fill="auto"/>
        </w:rPr>
        <w:t>前5个下行负载包流量范围内的通信行为</w:t>
      </w:r>
      <w:r>
        <w:rPr>
          <w:rFonts w:hint="eastAsia" w:ascii="宋体" w:hAnsi="宋体" w:eastAsia="宋体" w:cs="宋体"/>
          <w:i w:val="0"/>
          <w:iCs w:val="0"/>
          <w:caps w:val="0"/>
          <w:color w:val="auto"/>
          <w:spacing w:val="0"/>
          <w:kern w:val="2"/>
          <w:sz w:val="24"/>
          <w:szCs w:val="24"/>
          <w:shd w:val="clear" w:fill="auto"/>
          <w:lang w:val="en-US" w:eastAsia="zh-CN"/>
        </w:rPr>
        <w:t>差异</w:t>
      </w:r>
      <w:r>
        <w:rPr>
          <w:rFonts w:hint="eastAsia" w:ascii="宋体" w:hAnsi="宋体" w:eastAsia="宋体" w:cs="宋体"/>
          <w:i w:val="0"/>
          <w:iCs w:val="0"/>
          <w:caps w:val="0"/>
          <w:color w:val="auto"/>
          <w:spacing w:val="0"/>
          <w:kern w:val="2"/>
          <w:sz w:val="24"/>
          <w:szCs w:val="24"/>
          <w:shd w:val="clear" w:fill="auto"/>
        </w:rPr>
        <w:t>。提取具有代表性的流量特征，并构建了木马通信会话快速检测模型。实验结果显示，本文所提出的方法取得了95.1%的检测准确率。验证了该方法在快速检测远控木马方面的有效性。</w:t>
      </w:r>
    </w:p>
    <w:p w14:paraId="2A570B94">
      <w:pPr>
        <w:spacing w:before="312" w:beforeLines="100" w:line="400" w:lineRule="exact"/>
        <w:rPr>
          <w:rFonts w:hint="eastAsia" w:ascii="宋体" w:hAnsi="宋体" w:cs="宋体"/>
          <w:sz w:val="24"/>
          <w:szCs w:val="24"/>
        </w:rPr>
      </w:pPr>
      <w:r>
        <w:rPr>
          <w:rFonts w:hint="eastAsia" w:ascii="宋体" w:hAnsi="宋体" w:cs="宋体"/>
          <w:b/>
          <w:bCs/>
          <w:sz w:val="24"/>
          <w:szCs w:val="24"/>
        </w:rPr>
        <w:t>关键词：</w:t>
      </w:r>
      <w:r>
        <w:rPr>
          <w:rFonts w:hint="eastAsia" w:ascii="宋体" w:hAnsi="宋体" w:cs="宋体"/>
          <w:sz w:val="24"/>
          <w:szCs w:val="24"/>
        </w:rPr>
        <w:t>远控木马</w:t>
      </w:r>
      <w:r>
        <w:rPr>
          <w:rFonts w:hint="eastAsia" w:ascii="宋体" w:hAnsi="宋体" w:cs="宋体"/>
          <w:sz w:val="24"/>
          <w:szCs w:val="24"/>
          <w:lang w:eastAsia="zh-CN"/>
        </w:rPr>
        <w:t>，</w:t>
      </w:r>
      <w:r>
        <w:rPr>
          <w:rFonts w:hint="eastAsia" w:ascii="宋体" w:hAnsi="宋体" w:cs="宋体"/>
          <w:sz w:val="24"/>
          <w:szCs w:val="24"/>
        </w:rPr>
        <w:t>特征分析</w:t>
      </w:r>
      <w:r>
        <w:rPr>
          <w:rFonts w:hint="eastAsia" w:ascii="宋体" w:hAnsi="宋体" w:cs="宋体"/>
          <w:sz w:val="24"/>
          <w:szCs w:val="24"/>
          <w:lang w:eastAsia="zh-CN"/>
        </w:rPr>
        <w:t>，</w:t>
      </w:r>
      <w:r>
        <w:rPr>
          <w:rFonts w:hint="eastAsia" w:ascii="宋体" w:hAnsi="宋体" w:cs="宋体"/>
          <w:sz w:val="24"/>
          <w:szCs w:val="24"/>
        </w:rPr>
        <w:t>机器学习</w:t>
      </w:r>
    </w:p>
    <w:p w14:paraId="324BCE5F"/>
    <w:p w14:paraId="50245F26">
      <w:pPr>
        <w:rPr>
          <w:rFonts w:ascii="Times New Roman" w:hAnsi="Times New Roman" w:eastAsia="方正中雅宋_GBK"/>
          <w:bCs/>
          <w:sz w:val="32"/>
          <w:szCs w:val="32"/>
        </w:rPr>
      </w:pPr>
      <w:bookmarkStart w:id="2" w:name="_Toc21253"/>
      <w:r>
        <w:rPr>
          <w:rFonts w:ascii="Times New Roman" w:hAnsi="Times New Roman" w:eastAsia="方正中雅宋_GBK"/>
          <w:bCs/>
          <w:sz w:val="32"/>
          <w:szCs w:val="32"/>
        </w:rPr>
        <w:br w:type="page"/>
      </w:r>
    </w:p>
    <w:p w14:paraId="51C1B3F7">
      <w:pPr>
        <w:spacing w:before="312" w:beforeLines="100" w:after="312" w:afterLines="100" w:line="400" w:lineRule="exact"/>
        <w:jc w:val="center"/>
        <w:outlineLvl w:val="0"/>
        <w:rPr>
          <w:rFonts w:ascii="Times New Roman" w:hAnsi="Times New Roman" w:eastAsia="方正中雅宋_GBK"/>
          <w:bCs/>
          <w:sz w:val="32"/>
          <w:szCs w:val="32"/>
        </w:rPr>
        <w:sectPr>
          <w:headerReference r:id="rId7" w:type="default"/>
          <w:footerReference r:id="rId8"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pgNumType w:fmt="upperRoman" w:start="1"/>
          <w:cols w:space="720" w:num="1"/>
          <w:docGrid w:type="lines" w:linePitch="312" w:charSpace="0"/>
        </w:sectPr>
      </w:pPr>
    </w:p>
    <w:p w14:paraId="174E8691">
      <w:pPr>
        <w:spacing w:before="312" w:beforeLines="100" w:after="312" w:afterLines="100" w:line="400" w:lineRule="exact"/>
        <w:jc w:val="center"/>
        <w:outlineLvl w:val="0"/>
        <w:rPr>
          <w:rFonts w:ascii="Times New Roman" w:hAnsi="Times New Roman" w:eastAsia="方正中雅宋_GBK"/>
          <w:bCs/>
          <w:sz w:val="32"/>
          <w:szCs w:val="32"/>
        </w:rPr>
      </w:pPr>
      <w:bookmarkStart w:id="3" w:name="_Toc32458"/>
      <w:r>
        <w:rPr>
          <w:rFonts w:hint="eastAsia" w:ascii="Times New Roman" w:hAnsi="Times New Roman" w:eastAsia="方正中雅宋_GBK"/>
          <w:bCs/>
          <w:sz w:val="32"/>
          <w:szCs w:val="32"/>
        </w:rPr>
        <w:t>Abstract</w:t>
      </w:r>
      <w:bookmarkEnd w:id="2"/>
      <w:bookmarkEnd w:id="3"/>
    </w:p>
    <w:p w14:paraId="71101178">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Segoe UI"/>
          <w:color w:val="0D0D0D"/>
          <w:sz w:val="24"/>
          <w:szCs w:val="24"/>
          <w:shd w:val="clear" w:color="auto" w:fill="FFFFFF"/>
        </w:rPr>
      </w:pPr>
      <w:r>
        <w:rPr>
          <w:rFonts w:hint="default" w:ascii="Times New Roman" w:hAnsi="Times New Roman" w:eastAsia="Segoe UI"/>
          <w:color w:val="0D0D0D"/>
          <w:sz w:val="24"/>
          <w:szCs w:val="24"/>
          <w:shd w:val="clear" w:color="auto" w:fill="FFFFFF"/>
        </w:rPr>
        <w:t>Remote access Trojans, as a type of malicious software, can remotely control infected computer systems, thereby stealing sensitive information and destroying system data, posing a severe threat to information security. Therefore, how to achieve rapid and accurate detection of remote access Trojans has become a hot research topic in the field of information security.Existing researchers have proposed many methods for detecting remote access Trojan traffic. However, most of these methods require the analysis of communication traffic over a relatively long period, inevitably resulting in detection delays and failing to meet the need for timely detection of remote access Trojan attacks.To detect remote access Trojan traffic at an early stage, this paper systematically analyzes the differences in communication behaviors between remote access Trojans and normal software within the scope of the first five downstream payload packets. Representative traffic features are extracted, and a rapid detection model for Trojan communication sessions is constructed.The experimental results show that the method proposed in this paper achieves a detection accuracy of 95.1%, which verifies the effectiveness of this method in the rapid detection of remote access Trojans.</w:t>
      </w:r>
    </w:p>
    <w:p w14:paraId="648D7BA1">
      <w:pPr>
        <w:spacing w:line="400" w:lineRule="exact"/>
        <w:ind w:firstLine="480" w:firstLineChars="200"/>
        <w:rPr>
          <w:rFonts w:ascii="Times New Roman" w:hAnsi="Times New Roman" w:eastAsia="Segoe UI"/>
          <w:color w:val="0D0D0D"/>
          <w:sz w:val="24"/>
          <w:szCs w:val="24"/>
          <w:shd w:val="clear" w:color="auto" w:fill="FFFFFF"/>
        </w:rPr>
      </w:pPr>
    </w:p>
    <w:p w14:paraId="04D13777">
      <w:pPr>
        <w:spacing w:before="312" w:beforeLines="100" w:line="400" w:lineRule="exact"/>
        <w:rPr>
          <w:rFonts w:ascii="Times New Roman" w:hAnsi="Times New Roman" w:eastAsia="Segoe UI"/>
          <w:color w:val="0D0D0D"/>
          <w:sz w:val="24"/>
          <w:szCs w:val="24"/>
          <w:shd w:val="clear" w:color="auto" w:fill="FFFFFF"/>
        </w:rPr>
      </w:pPr>
      <w:r>
        <w:rPr>
          <w:rFonts w:ascii="Times New Roman" w:hAnsi="Times New Roman" w:eastAsia="微软雅黑"/>
          <w:b/>
          <w:sz w:val="24"/>
          <w:szCs w:val="24"/>
        </w:rPr>
        <w:t>Key words</w:t>
      </w:r>
      <w:r>
        <w:rPr>
          <w:rFonts w:hint="eastAsia" w:ascii="Times New Roman" w:hAnsi="Times New Roman" w:eastAsia="Segoe UI"/>
          <w:color w:val="0D0D0D"/>
          <w:sz w:val="24"/>
          <w:szCs w:val="24"/>
          <w:shd w:val="clear" w:color="auto" w:fill="FFFFFF"/>
        </w:rPr>
        <w:t xml:space="preserve">: Remote Access Trojan </w:t>
      </w:r>
      <w:r>
        <w:rPr>
          <w:rFonts w:hint="eastAsia" w:ascii="Times New Roman" w:hAnsi="Times New Roman" w:eastAsia="宋体"/>
          <w:color w:val="0D0D0D"/>
          <w:sz w:val="24"/>
          <w:szCs w:val="24"/>
          <w:shd w:val="clear" w:color="auto" w:fill="FFFFFF"/>
          <w:lang w:val="en-US" w:eastAsia="zh-CN"/>
        </w:rPr>
        <w:t>,F</w:t>
      </w:r>
      <w:r>
        <w:rPr>
          <w:rFonts w:hint="eastAsia" w:ascii="Times New Roman" w:hAnsi="Times New Roman" w:eastAsia="Segoe UI"/>
          <w:color w:val="0D0D0D"/>
          <w:sz w:val="24"/>
          <w:szCs w:val="24"/>
          <w:shd w:val="clear" w:color="auto" w:fill="FFFFFF"/>
        </w:rPr>
        <w:t>eature analysis</w:t>
      </w:r>
      <w:r>
        <w:rPr>
          <w:rFonts w:hint="eastAsia" w:ascii="Times New Roman" w:hAnsi="Times New Roman" w:eastAsia="宋体"/>
          <w:color w:val="0D0D0D"/>
          <w:sz w:val="24"/>
          <w:szCs w:val="24"/>
          <w:shd w:val="clear" w:color="auto" w:fill="FFFFFF"/>
          <w:lang w:val="en-US" w:eastAsia="zh-CN"/>
        </w:rPr>
        <w:t>,M</w:t>
      </w:r>
      <w:r>
        <w:rPr>
          <w:rFonts w:hint="eastAsia" w:ascii="Times New Roman" w:hAnsi="Times New Roman" w:eastAsia="Segoe UI"/>
          <w:color w:val="0D0D0D"/>
          <w:sz w:val="24"/>
          <w:szCs w:val="24"/>
          <w:shd w:val="clear" w:color="auto" w:fill="FFFFFF"/>
        </w:rPr>
        <w:t>achine learning</w:t>
      </w:r>
    </w:p>
    <w:p w14:paraId="6C7CA4CA">
      <w:pPr>
        <w:spacing w:line="400" w:lineRule="exact"/>
        <w:rPr>
          <w:rFonts w:ascii="Times New Roman" w:hAnsi="Times New Roman" w:eastAsia="Segoe UI"/>
          <w:color w:val="0D0D0D"/>
          <w:sz w:val="24"/>
          <w:szCs w:val="24"/>
          <w:shd w:val="clear" w:color="auto" w:fill="FFFFFF"/>
        </w:rPr>
      </w:pPr>
    </w:p>
    <w:p w14:paraId="24B7C838">
      <w:pPr>
        <w:spacing w:line="400" w:lineRule="exact"/>
        <w:rPr>
          <w:rFonts w:ascii="Times New Roman" w:hAnsi="Times New Roman" w:eastAsia="Segoe UI"/>
          <w:color w:val="0D0D0D"/>
          <w:sz w:val="24"/>
          <w:szCs w:val="24"/>
          <w:shd w:val="clear" w:color="auto" w:fill="FFFFFF"/>
        </w:rPr>
      </w:pPr>
    </w:p>
    <w:p w14:paraId="2B224F94">
      <w:pPr>
        <w:spacing w:line="400" w:lineRule="exact"/>
        <w:rPr>
          <w:rFonts w:ascii="Times New Roman" w:hAnsi="Times New Roman" w:eastAsia="Segoe UI"/>
          <w:color w:val="0D0D0D"/>
          <w:sz w:val="24"/>
          <w:szCs w:val="24"/>
          <w:shd w:val="clear" w:color="auto" w:fill="FFFFFF"/>
        </w:rPr>
      </w:pPr>
    </w:p>
    <w:p w14:paraId="7940816E">
      <w:pPr>
        <w:spacing w:line="400" w:lineRule="exact"/>
        <w:rPr>
          <w:rFonts w:ascii="Times New Roman" w:hAnsi="Times New Roman" w:eastAsia="Segoe UI"/>
          <w:color w:val="0D0D0D"/>
          <w:sz w:val="24"/>
          <w:szCs w:val="24"/>
          <w:shd w:val="clear" w:color="auto" w:fill="FFFFFF"/>
        </w:rPr>
      </w:pPr>
    </w:p>
    <w:p w14:paraId="3BED41AF">
      <w:pPr>
        <w:spacing w:line="400" w:lineRule="exact"/>
        <w:rPr>
          <w:rFonts w:ascii="Times New Roman" w:hAnsi="Times New Roman" w:eastAsia="Segoe UI"/>
          <w:color w:val="0D0D0D"/>
          <w:sz w:val="24"/>
          <w:szCs w:val="24"/>
          <w:shd w:val="clear" w:color="auto" w:fill="FFFFFF"/>
        </w:rPr>
      </w:pPr>
    </w:p>
    <w:p w14:paraId="2DB2945F">
      <w:pPr>
        <w:spacing w:line="400" w:lineRule="exact"/>
        <w:rPr>
          <w:rFonts w:ascii="Times New Roman" w:hAnsi="Times New Roman" w:eastAsia="Segoe UI"/>
          <w:color w:val="0D0D0D"/>
          <w:sz w:val="24"/>
          <w:szCs w:val="24"/>
          <w:shd w:val="clear" w:color="auto" w:fill="FFFFFF"/>
        </w:rPr>
        <w:sectPr>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pgNumType w:fmt="upperRoman"/>
          <w:cols w:space="720" w:num="1"/>
          <w:docGrid w:type="lines" w:linePitch="312" w:charSpace="0"/>
        </w:sectPr>
      </w:pPr>
    </w:p>
    <w:p w14:paraId="0F106A60">
      <w:pPr>
        <w:spacing w:line="400" w:lineRule="exact"/>
        <w:rPr>
          <w:rFonts w:ascii="Times New Roman" w:hAnsi="Times New Roman" w:eastAsia="Segoe UI"/>
          <w:color w:val="0D0D0D"/>
          <w:sz w:val="24"/>
          <w:szCs w:val="24"/>
          <w:shd w:val="clear" w:color="auto" w:fill="FFFFFF"/>
        </w:rPr>
      </w:pPr>
    </w:p>
    <w:p w14:paraId="0ACDDE20">
      <w:pPr>
        <w:spacing w:line="400" w:lineRule="exact"/>
        <w:rPr>
          <w:rFonts w:ascii="Times New Roman" w:hAnsi="Times New Roman" w:eastAsia="Segoe UI"/>
          <w:color w:val="0D0D0D"/>
          <w:sz w:val="24"/>
          <w:szCs w:val="24"/>
          <w:shd w:val="clear" w:color="auto" w:fill="FFFFFF"/>
        </w:rPr>
      </w:pPr>
    </w:p>
    <w:p w14:paraId="3C2C5FF4">
      <w:pPr>
        <w:spacing w:line="400" w:lineRule="exact"/>
        <w:rPr>
          <w:rFonts w:ascii="Times New Roman" w:hAnsi="Times New Roman" w:eastAsia="Segoe UI"/>
          <w:color w:val="0D0D0D"/>
          <w:sz w:val="24"/>
          <w:szCs w:val="24"/>
          <w:shd w:val="clear" w:color="auto" w:fill="FFFFFF"/>
        </w:rPr>
      </w:pPr>
    </w:p>
    <w:p w14:paraId="714C8FBC">
      <w:pPr>
        <w:spacing w:line="400" w:lineRule="exact"/>
        <w:rPr>
          <w:rFonts w:ascii="Times New Roman" w:hAnsi="Times New Roman" w:eastAsia="Segoe UI"/>
          <w:color w:val="0D0D0D"/>
          <w:sz w:val="24"/>
          <w:szCs w:val="24"/>
          <w:shd w:val="clear" w:color="auto" w:fill="FFFFFF"/>
        </w:rPr>
      </w:pPr>
    </w:p>
    <w:p w14:paraId="75BAB1AE">
      <w:pPr>
        <w:spacing w:line="400" w:lineRule="exact"/>
        <w:rPr>
          <w:rFonts w:ascii="Times New Roman" w:hAnsi="Times New Roman" w:eastAsia="Segoe UI"/>
          <w:color w:val="0D0D0D"/>
          <w:sz w:val="24"/>
          <w:szCs w:val="24"/>
          <w:shd w:val="clear" w:color="auto" w:fill="FFFFFF"/>
        </w:rPr>
      </w:pPr>
    </w:p>
    <w:p w14:paraId="6F89C40C">
      <w:pPr>
        <w:spacing w:line="400" w:lineRule="exact"/>
        <w:rPr>
          <w:rFonts w:ascii="Times New Roman" w:hAnsi="Times New Roman" w:eastAsia="Segoe UI"/>
          <w:color w:val="0D0D0D"/>
          <w:sz w:val="24"/>
          <w:szCs w:val="24"/>
          <w:shd w:val="clear" w:color="auto" w:fill="FFFFFF"/>
        </w:rPr>
      </w:pPr>
    </w:p>
    <w:p w14:paraId="28E81367">
      <w:pPr>
        <w:spacing w:line="400" w:lineRule="exact"/>
        <w:rPr>
          <w:rFonts w:ascii="Times New Roman" w:hAnsi="Times New Roman" w:eastAsia="Segoe UI"/>
          <w:color w:val="0D0D0D"/>
          <w:sz w:val="24"/>
          <w:szCs w:val="24"/>
          <w:shd w:val="clear" w:color="auto" w:fill="FFFFFF"/>
        </w:rPr>
      </w:pPr>
    </w:p>
    <w:p w14:paraId="1090B10F">
      <w:pPr>
        <w:spacing w:before="312" w:beforeLines="100" w:after="312" w:afterLines="100" w:line="400" w:lineRule="exact"/>
        <w:rPr>
          <w:rFonts w:ascii="Times New Roman" w:hAnsi="Times New Roman" w:eastAsia="黑体"/>
          <w:szCs w:val="32"/>
        </w:rPr>
      </w:pPr>
    </w:p>
    <w:sdt>
      <w:sdtPr>
        <w:rPr>
          <w:rFonts w:ascii="宋体" w:hAnsi="宋体" w:eastAsia="黑体"/>
          <w:sz w:val="32"/>
        </w:rPr>
        <w:id w:val="147468938"/>
        <w15:color w:val="DBDBDB"/>
        <w:docPartObj>
          <w:docPartGallery w:val="Table of Contents"/>
          <w:docPartUnique/>
        </w:docPartObj>
      </w:sdtPr>
      <w:sdtEndPr>
        <w:rPr>
          <w:rFonts w:hint="eastAsia" w:ascii="Times New Roman" w:hAnsi="Times New Roman" w:eastAsia="黑体"/>
          <w:sz w:val="21"/>
          <w:szCs w:val="32"/>
        </w:rPr>
      </w:sdtEndPr>
      <w:sdtContent>
        <w:p w14:paraId="4DAAC64A">
          <w:pPr>
            <w:spacing w:before="312" w:beforeLines="100" w:after="312" w:afterLines="100" w:line="400" w:lineRule="exact"/>
            <w:jc w:val="center"/>
          </w:pPr>
          <w:r>
            <w:rPr>
              <w:rFonts w:ascii="宋体" w:hAnsi="宋体" w:eastAsia="黑体"/>
              <w:sz w:val="32"/>
            </w:rPr>
            <w:t>目录</w:t>
          </w:r>
          <w:r>
            <w:rPr>
              <w:rFonts w:hint="eastAsia" w:ascii="Times New Roman" w:hAnsi="Times New Roman" w:eastAsia="黑体"/>
              <w:szCs w:val="32"/>
            </w:rPr>
            <w:fldChar w:fldCharType="begin"/>
          </w:r>
          <w:r>
            <w:rPr>
              <w:rFonts w:hint="eastAsia" w:ascii="Times New Roman" w:hAnsi="Times New Roman" w:eastAsia="黑体"/>
              <w:szCs w:val="32"/>
            </w:rPr>
            <w:instrText xml:space="preserve">TOC \o "1-3" \h \u </w:instrText>
          </w:r>
          <w:r>
            <w:rPr>
              <w:rFonts w:hint="eastAsia" w:ascii="Times New Roman" w:hAnsi="Times New Roman" w:eastAsia="黑体"/>
              <w:szCs w:val="32"/>
            </w:rPr>
            <w:fldChar w:fldCharType="separate"/>
          </w:r>
        </w:p>
        <w:p w14:paraId="35DD8FE2">
          <w:pPr>
            <w:pStyle w:val="8"/>
            <w:tabs>
              <w:tab w:val="right" w:leader="dot" w:pos="8312"/>
            </w:tabs>
            <w:spacing w:before="120" w:after="0" w:line="400" w:lineRule="exact"/>
            <w:rPr>
              <w:rFonts w:hint="default" w:ascii="Times New Roman" w:hAnsi="Times New Roman" w:eastAsia="黑体"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"_Toc23957" </w:instrText>
          </w:r>
          <w:r>
            <w:rPr>
              <w:rFonts w:hint="default" w:ascii="Times New Roman" w:hAnsi="Times New Roman" w:cs="Times New Roman"/>
            </w:rPr>
            <w:fldChar w:fldCharType="separate"/>
          </w:r>
          <w:r>
            <w:rPr>
              <w:rFonts w:hint="default" w:ascii="Times New Roman" w:hAnsi="Times New Roman" w:eastAsia="黑体" w:cs="Times New Roman"/>
              <w:sz w:val="24"/>
              <w:szCs w:val="24"/>
            </w:rPr>
            <w:t>1 引言</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_Toc23957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sz w:val="24"/>
              <w:szCs w:val="24"/>
            </w:rPr>
            <w:fldChar w:fldCharType="end"/>
          </w:r>
        </w:p>
        <w:p w14:paraId="3C124C92">
          <w:pPr>
            <w:pStyle w:val="9"/>
            <w:tabs>
              <w:tab w:val="right" w:leader="dot" w:pos="8312"/>
              <w:tab w:val="clear" w:pos="8493"/>
            </w:tabs>
            <w:rPr>
              <w:rFonts w:hint="default" w:ascii="Times New Roman" w:hAnsi="Times New Roman" w:cs="Times New Roman"/>
              <w:b w:val="0"/>
              <w:bCs w:val="0"/>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"_Toc27764" </w:instrText>
          </w:r>
          <w:r>
            <w:rPr>
              <w:rFonts w:hint="default" w:ascii="Times New Roman" w:hAnsi="Times New Roman" w:cs="Times New Roman"/>
            </w:rPr>
            <w:fldChar w:fldCharType="separate"/>
          </w:r>
          <w:r>
            <w:rPr>
              <w:rFonts w:hint="default" w:ascii="Times New Roman" w:hAnsi="Times New Roman" w:cs="Times New Roman"/>
              <w:b w:val="0"/>
              <w:bCs w:val="0"/>
              <w:szCs w:val="30"/>
            </w:rPr>
            <w:t>1.1 研究背景和意义</w:t>
          </w:r>
          <w:r>
            <w:rPr>
              <w:rFonts w:hint="default" w:ascii="Times New Roman" w:hAnsi="Times New Roman" w:cs="Times New Roman"/>
              <w:b w:val="0"/>
              <w:bCs w:val="0"/>
            </w:rPr>
            <w:tab/>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PAGEREF _Toc27764 \h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1</w:t>
          </w:r>
          <w:r>
            <w:rPr>
              <w:rFonts w:hint="default" w:ascii="Times New Roman" w:hAnsi="Times New Roman" w:cs="Times New Roman"/>
              <w:b w:val="0"/>
              <w:bCs w:val="0"/>
            </w:rPr>
            <w:fldChar w:fldCharType="end"/>
          </w:r>
          <w:r>
            <w:rPr>
              <w:rFonts w:hint="default" w:ascii="Times New Roman" w:hAnsi="Times New Roman" w:cs="Times New Roman"/>
              <w:b w:val="0"/>
              <w:bCs w:val="0"/>
            </w:rPr>
            <w:fldChar w:fldCharType="end"/>
          </w:r>
        </w:p>
        <w:p w14:paraId="088E3F93">
          <w:pPr>
            <w:pStyle w:val="8"/>
            <w:tabs>
              <w:tab w:val="right" w:leader="dot" w:pos="8312"/>
            </w:tabs>
            <w:spacing w:before="120" w:after="0" w:line="400" w:lineRule="exact"/>
            <w:rPr>
              <w:rFonts w:hint="default" w:ascii="Times New Roman" w:hAnsi="Times New Roman" w:eastAsia="黑体"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"_Toc22597"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2 相关工作</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_Toc22597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3</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7C7D3AB1">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"_Toc15607" </w:instrText>
          </w:r>
          <w:r>
            <w:rPr>
              <w:rFonts w:hint="default" w:ascii="Times New Roman" w:hAnsi="Times New Roman" w:cs="Times New Roman"/>
            </w:rPr>
            <w:fldChar w:fldCharType="separate"/>
          </w:r>
          <w:r>
            <w:rPr>
              <w:rFonts w:hint="default" w:ascii="Times New Roman" w:hAnsi="Times New Roman" w:cs="Times New Roman"/>
              <w:b w:val="0"/>
              <w:bCs w:val="0"/>
              <w:szCs w:val="32"/>
            </w:rPr>
            <w:t>2.1基于主机的检测方法</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_Toc15607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3</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18EEDAF1">
          <w:pPr>
            <w:pStyle w:val="9"/>
            <w:tabs>
              <w:tab w:val="right" w:leader="dot" w:pos="8312"/>
              <w:tab w:val="clear" w:pos="8493"/>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"_Toc539" </w:instrText>
          </w:r>
          <w:r>
            <w:rPr>
              <w:rFonts w:hint="default" w:ascii="Times New Roman" w:hAnsi="Times New Roman" w:cs="Times New Roman"/>
            </w:rPr>
            <w:fldChar w:fldCharType="separate"/>
          </w:r>
          <w:r>
            <w:rPr>
              <w:rFonts w:hint="default" w:ascii="Times New Roman" w:hAnsi="Times New Roman" w:cs="Times New Roman"/>
              <w:b w:val="0"/>
              <w:bCs w:val="0"/>
              <w:szCs w:val="32"/>
            </w:rPr>
            <w:t>2.2 基于网络的检测方法</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_Toc539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4</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7901A1FA">
          <w:pPr>
            <w:pStyle w:val="4"/>
            <w:tabs>
              <w:tab w:val="right" w:leader="dot" w:pos="8312"/>
            </w:tabs>
            <w:spacing w:line="400" w:lineRule="exact"/>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"_Toc22000" </w:instrText>
          </w:r>
          <w:r>
            <w:rPr>
              <w:rFonts w:hint="default" w:ascii="Times New Roman" w:hAnsi="Times New Roman" w:cs="Times New Roman"/>
            </w:rPr>
            <w:fldChar w:fldCharType="separate"/>
          </w:r>
          <w:r>
            <w:rPr>
              <w:rFonts w:hint="default" w:ascii="Times New Roman" w:hAnsi="Times New Roman" w:cs="Times New Roman"/>
              <w:sz w:val="24"/>
              <w:szCs w:val="24"/>
            </w:rPr>
            <w:t>2.2.1 基于流量负载的检测方法</w:t>
          </w:r>
          <w:r>
            <w:rPr>
              <w:rFonts w:hint="default" w:ascii="Times New Roman" w:hAnsi="Times New Roman" w:cs="Times New Roman"/>
              <w:sz w:val="24"/>
            </w:rPr>
            <w:tab/>
          </w:r>
          <w:r>
            <w:rPr>
              <w:rFonts w:hint="default" w:ascii="Times New Roman" w:hAnsi="Times New Roman" w:cs="Times New Roman"/>
              <w:sz w:val="24"/>
            </w:rPr>
            <w:fldChar w:fldCharType="begin"/>
          </w:r>
          <w:r>
            <w:rPr>
              <w:rFonts w:hint="default" w:ascii="Times New Roman" w:hAnsi="Times New Roman" w:cs="Times New Roman"/>
              <w:sz w:val="24"/>
            </w:rPr>
            <w:instrText xml:space="preserve"> PAGEREF _Toc22000 \h </w:instrText>
          </w:r>
          <w:r>
            <w:rPr>
              <w:rFonts w:hint="default" w:ascii="Times New Roman" w:hAnsi="Times New Roman" w:cs="Times New Roman"/>
              <w:sz w:val="24"/>
            </w:rPr>
            <w:fldChar w:fldCharType="separate"/>
          </w:r>
          <w:r>
            <w:rPr>
              <w:rFonts w:hint="default" w:ascii="Times New Roman" w:hAnsi="Times New Roman" w:cs="Times New Roman"/>
              <w:sz w:val="24"/>
            </w:rPr>
            <w:t>4</w:t>
          </w:r>
          <w:r>
            <w:rPr>
              <w:rFonts w:hint="default" w:ascii="Times New Roman" w:hAnsi="Times New Roman" w:cs="Times New Roman"/>
              <w:sz w:val="24"/>
            </w:rPr>
            <w:fldChar w:fldCharType="end"/>
          </w:r>
          <w:r>
            <w:rPr>
              <w:rFonts w:hint="default" w:ascii="Times New Roman" w:hAnsi="Times New Roman" w:cs="Times New Roman"/>
              <w:sz w:val="24"/>
            </w:rPr>
            <w:fldChar w:fldCharType="end"/>
          </w:r>
        </w:p>
        <w:p w14:paraId="5D288800">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"_Toc14816" </w:instrText>
          </w:r>
          <w:r>
            <w:rPr>
              <w:rFonts w:hint="default" w:ascii="Times New Roman" w:hAnsi="Times New Roman" w:cs="Times New Roman"/>
            </w:rPr>
            <w:fldChar w:fldCharType="separate"/>
          </w:r>
          <w:r>
            <w:rPr>
              <w:rFonts w:hint="default" w:ascii="Times New Roman" w:hAnsi="Times New Roman" w:cs="Times New Roman"/>
              <w:sz w:val="24"/>
              <w:szCs w:val="32"/>
            </w:rPr>
            <w:t>2.2.2 基于网络行为的检测方法</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_Toc14816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4</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69D1DDD3">
          <w:pPr>
            <w:pStyle w:val="8"/>
            <w:tabs>
              <w:tab w:val="right" w:leader="dot" w:pos="8312"/>
            </w:tabs>
            <w:spacing w:before="120" w:after="0" w:line="400" w:lineRule="exact"/>
            <w:rPr>
              <w:rFonts w:hint="default" w:ascii="Times New Roman" w:hAnsi="Times New Roman" w:eastAsia="黑体"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"_Toc21558"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3远控木马概述</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_Toc21558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7</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6D1970D0">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"_Toc17780" </w:instrText>
          </w:r>
          <w:r>
            <w:rPr>
              <w:rFonts w:hint="default" w:ascii="Times New Roman" w:hAnsi="Times New Roman" w:cs="Times New Roman"/>
            </w:rPr>
            <w:fldChar w:fldCharType="separate"/>
          </w:r>
          <w:r>
            <w:rPr>
              <w:rFonts w:hint="default" w:ascii="Times New Roman" w:hAnsi="Times New Roman" w:cs="Times New Roman"/>
              <w:b w:val="0"/>
              <w:bCs w:val="0"/>
              <w:szCs w:val="32"/>
            </w:rPr>
            <w:t>3.1 木马病毒概述</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_Toc17780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7</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6CCD44FD">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"_Toc14566" </w:instrText>
          </w:r>
          <w:r>
            <w:rPr>
              <w:rFonts w:hint="default" w:ascii="Times New Roman" w:hAnsi="Times New Roman" w:cs="Times New Roman"/>
            </w:rPr>
            <w:fldChar w:fldCharType="separate"/>
          </w:r>
          <w:r>
            <w:rPr>
              <w:rFonts w:hint="default" w:ascii="Times New Roman" w:hAnsi="Times New Roman" w:cs="Times New Roman"/>
              <w:b w:val="0"/>
              <w:bCs w:val="0"/>
              <w:szCs w:val="32"/>
            </w:rPr>
            <w:t>3.2 远控木马攻击阶段</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_Toc14566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7</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3F1A192A">
          <w:pPr>
            <w:pStyle w:val="9"/>
            <w:tabs>
              <w:tab w:val="right" w:leader="dot" w:pos="8312"/>
              <w:tab w:val="clear" w:pos="8493"/>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"_Toc12605" </w:instrText>
          </w:r>
          <w:r>
            <w:rPr>
              <w:rFonts w:hint="default" w:ascii="Times New Roman" w:hAnsi="Times New Roman" w:cs="Times New Roman"/>
            </w:rPr>
            <w:fldChar w:fldCharType="separate"/>
          </w:r>
          <w:r>
            <w:rPr>
              <w:rFonts w:hint="default" w:ascii="Times New Roman" w:hAnsi="Times New Roman" w:cs="Times New Roman"/>
              <w:b w:val="0"/>
              <w:bCs w:val="0"/>
              <w:szCs w:val="32"/>
            </w:rPr>
            <w:t>3.3 远控木马通信过程</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_Toc12605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8</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386D72A2">
          <w:pPr>
            <w:pStyle w:val="8"/>
            <w:tabs>
              <w:tab w:val="right" w:leader="dot" w:pos="8312"/>
            </w:tabs>
            <w:spacing w:before="120" w:after="0" w:line="400" w:lineRule="exact"/>
            <w:rPr>
              <w:rFonts w:hint="default" w:ascii="Times New Roman" w:hAnsi="Times New Roman" w:eastAsia="黑体"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"_Toc6053"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4 相关理论与技术</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_Toc6053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11</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25234D60">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"_Toc24531" </w:instrText>
          </w:r>
          <w:r>
            <w:rPr>
              <w:rFonts w:hint="default" w:ascii="Times New Roman" w:hAnsi="Times New Roman" w:cs="Times New Roman"/>
            </w:rPr>
            <w:fldChar w:fldCharType="separate"/>
          </w:r>
          <w:r>
            <w:rPr>
              <w:rFonts w:hint="default" w:ascii="Times New Roman" w:hAnsi="Times New Roman" w:cs="Times New Roman"/>
              <w:b w:val="0"/>
              <w:bCs w:val="0"/>
              <w:szCs w:val="32"/>
            </w:rPr>
            <w:t>4.1 机器学习概述</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_Toc24531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11</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3C5F8EA0">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"_Toc6156" </w:instrText>
          </w:r>
          <w:r>
            <w:rPr>
              <w:rFonts w:hint="default" w:ascii="Times New Roman" w:hAnsi="Times New Roman" w:cs="Times New Roman"/>
            </w:rPr>
            <w:fldChar w:fldCharType="separate"/>
          </w:r>
          <w:r>
            <w:rPr>
              <w:rFonts w:hint="default" w:ascii="Times New Roman" w:hAnsi="Times New Roman" w:cs="Times New Roman"/>
              <w:b w:val="0"/>
              <w:bCs w:val="0"/>
              <w:szCs w:val="32"/>
            </w:rPr>
            <w:t>4.2 主要类型</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_Toc6156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11</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2F96069F">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"_Toc29765" </w:instrText>
          </w:r>
          <w:r>
            <w:rPr>
              <w:rFonts w:hint="default" w:ascii="Times New Roman" w:hAnsi="Times New Roman" w:cs="Times New Roman"/>
            </w:rPr>
            <w:fldChar w:fldCharType="separate"/>
          </w:r>
          <w:r>
            <w:rPr>
              <w:rFonts w:hint="default" w:ascii="Times New Roman" w:hAnsi="Times New Roman" w:cs="Times New Roman"/>
              <w:sz w:val="24"/>
              <w:szCs w:val="32"/>
            </w:rPr>
            <w:t>4.2.1监督学习</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_Toc29765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11</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660AF40F">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"_Toc27485" </w:instrText>
          </w:r>
          <w:r>
            <w:rPr>
              <w:rFonts w:hint="default" w:ascii="Times New Roman" w:hAnsi="Times New Roman" w:cs="Times New Roman"/>
            </w:rPr>
            <w:fldChar w:fldCharType="separate"/>
          </w:r>
          <w:r>
            <w:rPr>
              <w:rFonts w:hint="default" w:ascii="Times New Roman" w:hAnsi="Times New Roman" w:cs="Times New Roman"/>
              <w:sz w:val="24"/>
              <w:szCs w:val="32"/>
            </w:rPr>
            <w:t>4.2.2无监督学习</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_Toc27485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11</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409904F8">
          <w:pPr>
            <w:pStyle w:val="4"/>
            <w:tabs>
              <w:tab w:val="right" w:leader="dot" w:pos="8312"/>
            </w:tabs>
            <w:spacing w:line="400" w:lineRule="exac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"_Toc21368" </w:instrText>
          </w:r>
          <w:r>
            <w:rPr>
              <w:rFonts w:hint="default" w:ascii="Times New Roman" w:hAnsi="Times New Roman" w:cs="Times New Roman"/>
            </w:rPr>
            <w:fldChar w:fldCharType="separate"/>
          </w:r>
          <w:r>
            <w:rPr>
              <w:rFonts w:hint="default" w:ascii="Times New Roman" w:hAnsi="Times New Roman" w:cs="Times New Roman"/>
              <w:sz w:val="24"/>
              <w:szCs w:val="32"/>
            </w:rPr>
            <w:t>4.2.3强化学习</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_Toc21368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11</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528FAC9F">
          <w:pPr>
            <w:pStyle w:val="9"/>
            <w:tabs>
              <w:tab w:val="right" w:leader="dot" w:pos="8312"/>
              <w:tab w:val="clear" w:pos="8493"/>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"_Toc8432" </w:instrText>
          </w:r>
          <w:r>
            <w:rPr>
              <w:rFonts w:hint="default" w:ascii="Times New Roman" w:hAnsi="Times New Roman" w:cs="Times New Roman"/>
            </w:rPr>
            <w:fldChar w:fldCharType="separate"/>
          </w:r>
          <w:r>
            <w:rPr>
              <w:rFonts w:hint="default" w:ascii="Times New Roman" w:hAnsi="Times New Roman" w:cs="Times New Roman"/>
              <w:b w:val="0"/>
              <w:bCs w:val="0"/>
              <w:szCs w:val="32"/>
            </w:rPr>
            <w:t>4.3 常见算法</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_Toc8432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12</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32DB6953">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"_Toc7519" </w:instrText>
          </w:r>
          <w:r>
            <w:rPr>
              <w:rFonts w:hint="default" w:ascii="Times New Roman" w:hAnsi="Times New Roman" w:cs="Times New Roman"/>
            </w:rPr>
            <w:fldChar w:fldCharType="separate"/>
          </w:r>
          <w:r>
            <w:rPr>
              <w:rFonts w:hint="default" w:ascii="Times New Roman" w:hAnsi="Times New Roman" w:cs="Times New Roman"/>
              <w:sz w:val="24"/>
              <w:szCs w:val="32"/>
            </w:rPr>
            <w:t>4.3.1 随机森林</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_Toc7519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12</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7C29CCDA">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"_Toc22266" </w:instrText>
          </w:r>
          <w:r>
            <w:rPr>
              <w:rFonts w:hint="default" w:ascii="Times New Roman" w:hAnsi="Times New Roman" w:cs="Times New Roman"/>
            </w:rPr>
            <w:fldChar w:fldCharType="separate"/>
          </w:r>
          <w:r>
            <w:rPr>
              <w:rFonts w:hint="default" w:ascii="Times New Roman" w:hAnsi="Times New Roman" w:cs="Times New Roman"/>
              <w:sz w:val="24"/>
              <w:szCs w:val="32"/>
            </w:rPr>
            <w:t>4.3.2 支持向量机</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_Toc22266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12</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604FC2FE">
          <w:pPr>
            <w:pStyle w:val="4"/>
            <w:tabs>
              <w:tab w:val="right" w:leader="dot" w:pos="8312"/>
            </w:tabs>
            <w:spacing w:line="400" w:lineRule="exac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"_Toc17702" </w:instrText>
          </w:r>
          <w:r>
            <w:rPr>
              <w:rFonts w:hint="default" w:ascii="Times New Roman" w:hAnsi="Times New Roman" w:cs="Times New Roman"/>
            </w:rPr>
            <w:fldChar w:fldCharType="separate"/>
          </w:r>
          <w:r>
            <w:rPr>
              <w:rFonts w:hint="default" w:ascii="Times New Roman" w:hAnsi="Times New Roman" w:cs="Times New Roman"/>
              <w:sz w:val="24"/>
              <w:szCs w:val="32"/>
            </w:rPr>
            <w:t>4.3.3 k近邻</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_Toc17702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12</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1C33C633">
          <w:pPr>
            <w:pStyle w:val="8"/>
            <w:tabs>
              <w:tab w:val="right" w:leader="dot" w:pos="8312"/>
            </w:tabs>
            <w:spacing w:before="120" w:after="0" w:line="400" w:lineRule="exact"/>
            <w:rPr>
              <w:rFonts w:hint="default" w:ascii="Times New Roman" w:hAnsi="Times New Roman" w:eastAsia="黑体"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"_Toc29338"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5 实验及分析</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_Toc29338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13</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7686C67D">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"_Toc26502" </w:instrText>
          </w:r>
          <w:r>
            <w:rPr>
              <w:rFonts w:hint="default" w:ascii="Times New Roman" w:hAnsi="Times New Roman" w:cs="Times New Roman"/>
            </w:rPr>
            <w:fldChar w:fldCharType="separate"/>
          </w:r>
          <w:r>
            <w:rPr>
              <w:rFonts w:hint="default" w:ascii="Times New Roman" w:hAnsi="Times New Roman" w:cs="Times New Roman"/>
              <w:b w:val="0"/>
              <w:bCs w:val="0"/>
              <w:szCs w:val="32"/>
            </w:rPr>
            <w:t>5.1 实验环境</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_Toc26502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13</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724753C8">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"_Toc8536" </w:instrText>
          </w:r>
          <w:r>
            <w:rPr>
              <w:rFonts w:hint="default" w:ascii="Times New Roman" w:hAnsi="Times New Roman" w:cs="Times New Roman"/>
            </w:rPr>
            <w:fldChar w:fldCharType="separate"/>
          </w:r>
          <w:r>
            <w:rPr>
              <w:rFonts w:hint="default" w:ascii="Times New Roman" w:hAnsi="Times New Roman" w:cs="Times New Roman"/>
              <w:b w:val="0"/>
              <w:bCs w:val="0"/>
              <w:szCs w:val="32"/>
            </w:rPr>
            <w:t>5.2 实验数据</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_Toc8536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13</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592A04E1">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"_Toc14550" </w:instrText>
          </w:r>
          <w:r>
            <w:rPr>
              <w:rFonts w:hint="default" w:ascii="Times New Roman" w:hAnsi="Times New Roman" w:cs="Times New Roman"/>
            </w:rPr>
            <w:fldChar w:fldCharType="separate"/>
          </w:r>
          <w:r>
            <w:rPr>
              <w:rFonts w:hint="default" w:ascii="Times New Roman" w:hAnsi="Times New Roman" w:cs="Times New Roman"/>
              <w:b w:val="0"/>
              <w:bCs w:val="0"/>
              <w:szCs w:val="32"/>
            </w:rPr>
            <w:t>5.3 评估标准</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_Toc14550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15</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143DC807">
          <w:pPr>
            <w:pStyle w:val="9"/>
            <w:tabs>
              <w:tab w:val="right" w:leader="dot" w:pos="8312"/>
              <w:tab w:val="clear" w:pos="8493"/>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"_Toc14189" </w:instrText>
          </w:r>
          <w:r>
            <w:rPr>
              <w:rFonts w:hint="default" w:ascii="Times New Roman" w:hAnsi="Times New Roman" w:cs="Times New Roman"/>
            </w:rPr>
            <w:fldChar w:fldCharType="separate"/>
          </w:r>
          <w:r>
            <w:rPr>
              <w:rFonts w:hint="default" w:ascii="Times New Roman" w:hAnsi="Times New Roman" w:cs="Times New Roman"/>
              <w:b w:val="0"/>
              <w:bCs w:val="0"/>
              <w:szCs w:val="32"/>
            </w:rPr>
            <w:t>5.4 特征分析</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_Toc14189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16</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1F6104E7">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"_Toc28830" </w:instrText>
          </w:r>
          <w:r>
            <w:rPr>
              <w:rFonts w:hint="default" w:ascii="Times New Roman" w:hAnsi="Times New Roman" w:cs="Times New Roman"/>
            </w:rPr>
            <w:fldChar w:fldCharType="separate"/>
          </w:r>
          <w:r>
            <w:rPr>
              <w:rFonts w:hint="default" w:ascii="Times New Roman" w:hAnsi="Times New Roman" w:cs="Times New Roman"/>
              <w:sz w:val="24"/>
              <w:szCs w:val="32"/>
            </w:rPr>
            <w:t>5.4.1下行数据包数量</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_Toc28830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16</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011F5071">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"_Toc22938" </w:instrText>
          </w:r>
          <w:r>
            <w:rPr>
              <w:rFonts w:hint="default" w:ascii="Times New Roman" w:hAnsi="Times New Roman" w:cs="Times New Roman"/>
            </w:rPr>
            <w:fldChar w:fldCharType="separate"/>
          </w:r>
          <w:r>
            <w:rPr>
              <w:rFonts w:hint="default" w:ascii="Times New Roman" w:hAnsi="Times New Roman" w:cs="Times New Roman"/>
              <w:sz w:val="24"/>
              <w:szCs w:val="32"/>
            </w:rPr>
            <w:t>5.4.2下行数据包负载量</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_Toc22938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17</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29AD54F1">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 </w:instrText>
          </w:r>
          <w:r>
            <w:rPr>
              <w:rFonts w:hint="default" w:ascii="Times New Roman" w:hAnsi="Times New Roman" w:cs="Times New Roman"/>
            </w:rPr>
            <w:fldChar w:fldCharType="separate"/>
          </w:r>
          <w:r>
            <w:rPr>
              <w:rFonts w:hint="default" w:ascii="Times New Roman" w:hAnsi="Times New Roman" w:cs="Times New Roman"/>
              <w:sz w:val="24"/>
              <w:szCs w:val="32"/>
            </w:rPr>
            <w:t>5.4.3最大通信时间间隔</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_Toc1709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18</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378C2080">
          <w:pPr>
            <w:pStyle w:val="4"/>
            <w:tabs>
              <w:tab w:val="right" w:leader="dot" w:pos="8312"/>
            </w:tabs>
            <w:spacing w:line="400" w:lineRule="exac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"_Toc5711" </w:instrText>
          </w:r>
          <w:r>
            <w:rPr>
              <w:rFonts w:hint="default" w:ascii="Times New Roman" w:hAnsi="Times New Roman" w:cs="Times New Roman"/>
            </w:rPr>
            <w:fldChar w:fldCharType="separate"/>
          </w:r>
          <w:r>
            <w:rPr>
              <w:rFonts w:hint="default" w:ascii="Times New Roman" w:hAnsi="Times New Roman" w:cs="Times New Roman"/>
              <w:sz w:val="24"/>
              <w:szCs w:val="32"/>
            </w:rPr>
            <w:t>5.4.4上下行数据包负载比</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_Toc5711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19</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327205D0">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"_Toc30216" </w:instrText>
          </w:r>
          <w:r>
            <w:rPr>
              <w:rFonts w:hint="default" w:ascii="Times New Roman" w:hAnsi="Times New Roman" w:cs="Times New Roman"/>
            </w:rPr>
            <w:fldChar w:fldCharType="separate"/>
          </w:r>
          <w:r>
            <w:rPr>
              <w:rFonts w:hint="default" w:ascii="Times New Roman" w:hAnsi="Times New Roman" w:cs="Times New Roman"/>
              <w:b w:val="0"/>
              <w:bCs w:val="0"/>
              <w:szCs w:val="32"/>
            </w:rPr>
            <w:t>5.5 结果分析</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_Toc30216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20</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32CA4EB4">
          <w:pPr>
            <w:pStyle w:val="4"/>
            <w:tabs>
              <w:tab w:val="right" w:leader="dot" w:pos="8312"/>
            </w:tabs>
            <w:spacing w:line="400" w:lineRule="exact"/>
            <w:rPr>
              <w:rFonts w:hint="default" w:ascii="Times New Roman" w:hAnsi="Times New Roman" w:cs="Times New Roman"/>
              <w:sz w:val="24"/>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"_Toc29041" </w:instrText>
          </w:r>
          <w:r>
            <w:rPr>
              <w:rFonts w:hint="default" w:ascii="Times New Roman" w:hAnsi="Times New Roman" w:cs="Times New Roman"/>
            </w:rPr>
            <w:fldChar w:fldCharType="separate"/>
          </w:r>
          <w:r>
            <w:rPr>
              <w:rFonts w:hint="default" w:ascii="Times New Roman" w:hAnsi="Times New Roman" w:cs="Times New Roman"/>
              <w:sz w:val="24"/>
              <w:szCs w:val="32"/>
            </w:rPr>
            <w:t>5.5.1 实验结果</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_Toc29041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20</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20F2F3EE">
          <w:pPr>
            <w:pStyle w:val="4"/>
            <w:tabs>
              <w:tab w:val="right" w:leader="dot" w:pos="8312"/>
            </w:tabs>
            <w:spacing w:line="400" w:lineRule="exac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"_Toc7212" </w:instrText>
          </w:r>
          <w:r>
            <w:rPr>
              <w:rFonts w:hint="default" w:ascii="Times New Roman" w:hAnsi="Times New Roman" w:cs="Times New Roman"/>
            </w:rPr>
            <w:fldChar w:fldCharType="separate"/>
          </w:r>
          <w:r>
            <w:rPr>
              <w:rFonts w:hint="default" w:ascii="Times New Roman" w:hAnsi="Times New Roman" w:cs="Times New Roman"/>
              <w:sz w:val="24"/>
              <w:szCs w:val="32"/>
            </w:rPr>
            <w:t>5.5.2 对比实验</w:t>
          </w:r>
          <w:r>
            <w:rPr>
              <w:rFonts w:hint="default" w:ascii="Times New Roman" w:hAnsi="Times New Roman" w:cs="Times New Roman"/>
              <w:sz w:val="24"/>
              <w:szCs w:val="32"/>
            </w:rPr>
            <w:tab/>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PAGEREF _Toc7212 \h </w:instrText>
          </w:r>
          <w:r>
            <w:rPr>
              <w:rFonts w:hint="default" w:ascii="Times New Roman" w:hAnsi="Times New Roman" w:cs="Times New Roman"/>
              <w:sz w:val="24"/>
              <w:szCs w:val="32"/>
            </w:rPr>
            <w:fldChar w:fldCharType="separate"/>
          </w:r>
          <w:r>
            <w:rPr>
              <w:rFonts w:hint="default" w:ascii="Times New Roman" w:hAnsi="Times New Roman" w:cs="Times New Roman"/>
              <w:sz w:val="24"/>
              <w:szCs w:val="32"/>
            </w:rPr>
            <w:t>20</w:t>
          </w:r>
          <w:r>
            <w:rPr>
              <w:rFonts w:hint="default" w:ascii="Times New Roman" w:hAnsi="Times New Roman" w:cs="Times New Roman"/>
              <w:sz w:val="24"/>
              <w:szCs w:val="32"/>
            </w:rPr>
            <w:fldChar w:fldCharType="end"/>
          </w:r>
          <w:r>
            <w:rPr>
              <w:rFonts w:hint="default" w:ascii="Times New Roman" w:hAnsi="Times New Roman" w:cs="Times New Roman"/>
              <w:sz w:val="24"/>
              <w:szCs w:val="32"/>
            </w:rPr>
            <w:fldChar w:fldCharType="end"/>
          </w:r>
        </w:p>
        <w:p w14:paraId="291D182C">
          <w:pPr>
            <w:pStyle w:val="8"/>
            <w:tabs>
              <w:tab w:val="right" w:leader="dot" w:pos="8312"/>
            </w:tabs>
            <w:spacing w:before="120" w:after="0" w:line="400" w:lineRule="exact"/>
            <w:rPr>
              <w:rFonts w:hint="default" w:ascii="Times New Roman" w:hAnsi="Times New Roman" w:eastAsia="黑体"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"_Toc16138"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6 总结与展望</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_Toc16138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23</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29D73EA0">
          <w:pPr>
            <w:pStyle w:val="9"/>
            <w:tabs>
              <w:tab w:val="right" w:leader="dot" w:pos="8312"/>
              <w:tab w:val="clear" w:pos="8493"/>
            </w:tabs>
            <w:rPr>
              <w:rFonts w:hint="default" w:ascii="Times New Roman" w:hAnsi="Times New Roman" w:cs="Times New Roman"/>
              <w:b w:val="0"/>
              <w:bCs w:val="0"/>
              <w:szCs w:val="3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"_Toc16244" </w:instrText>
          </w:r>
          <w:r>
            <w:rPr>
              <w:rFonts w:hint="default" w:ascii="Times New Roman" w:hAnsi="Times New Roman" w:cs="Times New Roman"/>
            </w:rPr>
            <w:fldChar w:fldCharType="separate"/>
          </w:r>
          <w:r>
            <w:rPr>
              <w:rFonts w:hint="default" w:ascii="Times New Roman" w:hAnsi="Times New Roman" w:cs="Times New Roman"/>
              <w:b w:val="0"/>
              <w:bCs w:val="0"/>
              <w:szCs w:val="32"/>
            </w:rPr>
            <w:t>6.1结论</w:t>
          </w:r>
          <w:r>
            <w:rPr>
              <w:rFonts w:hint="default" w:ascii="Times New Roman" w:hAnsi="Times New Roman" w:cs="Times New Roman"/>
              <w:b w:val="0"/>
              <w:bCs w:val="0"/>
              <w:szCs w:val="32"/>
            </w:rPr>
            <w:tab/>
          </w:r>
          <w:r>
            <w:rPr>
              <w:rFonts w:hint="default" w:ascii="Times New Roman" w:hAnsi="Times New Roman" w:cs="Times New Roman"/>
              <w:b w:val="0"/>
              <w:bCs w:val="0"/>
              <w:szCs w:val="32"/>
            </w:rPr>
            <w:fldChar w:fldCharType="begin"/>
          </w:r>
          <w:r>
            <w:rPr>
              <w:rFonts w:hint="default" w:ascii="Times New Roman" w:hAnsi="Times New Roman" w:cs="Times New Roman"/>
              <w:b w:val="0"/>
              <w:bCs w:val="0"/>
              <w:szCs w:val="32"/>
            </w:rPr>
            <w:instrText xml:space="preserve"> PAGEREF _Toc16244 \h </w:instrText>
          </w:r>
          <w:r>
            <w:rPr>
              <w:rFonts w:hint="default" w:ascii="Times New Roman" w:hAnsi="Times New Roman" w:cs="Times New Roman"/>
              <w:b w:val="0"/>
              <w:bCs w:val="0"/>
              <w:szCs w:val="32"/>
            </w:rPr>
            <w:fldChar w:fldCharType="separate"/>
          </w:r>
          <w:r>
            <w:rPr>
              <w:rFonts w:hint="default" w:ascii="Times New Roman" w:hAnsi="Times New Roman" w:cs="Times New Roman"/>
              <w:b w:val="0"/>
              <w:bCs w:val="0"/>
              <w:szCs w:val="32"/>
            </w:rPr>
            <w:t>23</w:t>
          </w:r>
          <w:r>
            <w:rPr>
              <w:rFonts w:hint="default" w:ascii="Times New Roman" w:hAnsi="Times New Roman" w:cs="Times New Roman"/>
              <w:b w:val="0"/>
              <w:bCs w:val="0"/>
              <w:szCs w:val="32"/>
            </w:rPr>
            <w:fldChar w:fldCharType="end"/>
          </w:r>
          <w:r>
            <w:rPr>
              <w:rFonts w:hint="default" w:ascii="Times New Roman" w:hAnsi="Times New Roman" w:cs="Times New Roman"/>
              <w:b w:val="0"/>
              <w:bCs w:val="0"/>
              <w:szCs w:val="32"/>
            </w:rPr>
            <w:fldChar w:fldCharType="end"/>
          </w:r>
        </w:p>
        <w:p w14:paraId="0686D87A">
          <w:pPr>
            <w:pStyle w:val="9"/>
            <w:tabs>
              <w:tab w:val="right" w:leader="dot" w:pos="8312"/>
              <w:tab w:val="clear" w:pos="8493"/>
            </w:tabs>
            <w:rPr>
              <w:rFonts w:hint="eastAsia" w:ascii="Times New Roman" w:hAnsi="Times New Roman" w:eastAsia="宋体" w:cs="Times New Roman"/>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"_Toc19611" </w:instrText>
          </w:r>
          <w:r>
            <w:rPr>
              <w:rFonts w:hint="default" w:ascii="Times New Roman" w:hAnsi="Times New Roman" w:cs="Times New Roman"/>
            </w:rPr>
            <w:fldChar w:fldCharType="separate"/>
          </w:r>
          <w:r>
            <w:rPr>
              <w:rFonts w:hint="default" w:ascii="Times New Roman" w:hAnsi="Times New Roman" w:cs="Times New Roman"/>
              <w:b w:val="0"/>
              <w:bCs w:val="0"/>
              <w:szCs w:val="32"/>
            </w:rPr>
            <w:t>6.2 展望</w:t>
          </w:r>
          <w:r>
            <w:rPr>
              <w:rFonts w:hint="default" w:ascii="Times New Roman" w:hAnsi="Times New Roman" w:cs="Times New Roman"/>
              <w:b w:val="0"/>
              <w:bCs w:val="0"/>
              <w:szCs w:val="32"/>
            </w:rPr>
            <w:tab/>
          </w:r>
          <w:r>
            <w:rPr>
              <w:rFonts w:hint="eastAsia" w:ascii="Times New Roman" w:hAnsi="Times New Roman" w:cs="Times New Roman"/>
              <w:b w:val="0"/>
              <w:bCs w:val="0"/>
              <w:szCs w:val="32"/>
              <w:lang w:val="en-US" w:eastAsia="zh-CN"/>
            </w:rPr>
            <w:t>2</w:t>
          </w:r>
          <w:r>
            <w:rPr>
              <w:rFonts w:hint="default" w:ascii="Times New Roman" w:hAnsi="Times New Roman" w:cs="Times New Roman"/>
              <w:b w:val="0"/>
              <w:bCs w:val="0"/>
              <w:szCs w:val="32"/>
            </w:rPr>
            <w:fldChar w:fldCharType="end"/>
          </w:r>
          <w:r>
            <w:rPr>
              <w:rFonts w:hint="eastAsia" w:ascii="Times New Roman" w:hAnsi="Times New Roman" w:cs="Times New Roman"/>
              <w:b w:val="0"/>
              <w:bCs w:val="0"/>
              <w:szCs w:val="32"/>
              <w:lang w:val="en-US" w:eastAsia="zh-CN"/>
            </w:rPr>
            <w:t>3</w:t>
          </w:r>
        </w:p>
        <w:p w14:paraId="79E033EB">
          <w:pPr>
            <w:pStyle w:val="8"/>
            <w:tabs>
              <w:tab w:val="right" w:leader="dot" w:pos="8312"/>
            </w:tabs>
            <w:spacing w:before="120" w:after="0" w:line="400" w:lineRule="exact"/>
            <w:rPr>
              <w:rFonts w:hint="default" w:ascii="Times New Roman" w:hAnsi="Times New Roman" w:eastAsia="黑体" w:cs="Times New Roman"/>
              <w:kern w:val="2"/>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"_Toc23975"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参考文献</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_Toc23975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25</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6FC86D43">
          <w:pPr>
            <w:pStyle w:val="8"/>
            <w:tabs>
              <w:tab w:val="right" w:leader="dot" w:pos="8312"/>
            </w:tabs>
            <w:spacing w:before="120" w:after="0" w:line="400" w:lineRule="exact"/>
          </w:pPr>
          <w:r>
            <w:rPr>
              <w:rFonts w:hint="default" w:ascii="Times New Roman" w:hAnsi="Times New Roman" w:cs="Times New Roman"/>
            </w:rPr>
            <w:fldChar w:fldCharType="begin"/>
          </w:r>
          <w:r>
            <w:rPr>
              <w:rFonts w:hint="default" w:ascii="Times New Roman" w:hAnsi="Times New Roman" w:cs="Times New Roman"/>
            </w:rPr>
            <w:instrText xml:space="preserve"> HYPERLINK \l "_Toc5617" </w:instrText>
          </w:r>
          <w:r>
            <w:rPr>
              <w:rFonts w:hint="default" w:ascii="Times New Roman" w:hAnsi="Times New Roman" w:cs="Times New Roman"/>
            </w:rPr>
            <w:fldChar w:fldCharType="separate"/>
          </w:r>
          <w:r>
            <w:rPr>
              <w:rFonts w:hint="default" w:ascii="Times New Roman" w:hAnsi="Times New Roman" w:eastAsia="黑体" w:cs="Times New Roman"/>
              <w:kern w:val="2"/>
              <w:sz w:val="24"/>
              <w:szCs w:val="24"/>
            </w:rPr>
            <w:t>致谢</w:t>
          </w:r>
          <w:r>
            <w:rPr>
              <w:rFonts w:hint="default" w:ascii="Times New Roman" w:hAnsi="Times New Roman" w:eastAsia="黑体" w:cs="Times New Roman"/>
              <w:kern w:val="2"/>
              <w:sz w:val="24"/>
              <w:szCs w:val="24"/>
            </w:rPr>
            <w:tab/>
          </w:r>
          <w:r>
            <w:rPr>
              <w:rFonts w:hint="default" w:ascii="Times New Roman" w:hAnsi="Times New Roman" w:eastAsia="黑体" w:cs="Times New Roman"/>
              <w:kern w:val="2"/>
              <w:sz w:val="24"/>
              <w:szCs w:val="24"/>
            </w:rPr>
            <w:fldChar w:fldCharType="begin"/>
          </w:r>
          <w:r>
            <w:rPr>
              <w:rFonts w:hint="default" w:ascii="Times New Roman" w:hAnsi="Times New Roman" w:eastAsia="黑体" w:cs="Times New Roman"/>
              <w:kern w:val="2"/>
              <w:sz w:val="24"/>
              <w:szCs w:val="24"/>
            </w:rPr>
            <w:instrText xml:space="preserve"> PAGEREF _Toc5617 \h </w:instrText>
          </w:r>
          <w:r>
            <w:rPr>
              <w:rFonts w:hint="default" w:ascii="Times New Roman" w:hAnsi="Times New Roman" w:eastAsia="黑体" w:cs="Times New Roman"/>
              <w:kern w:val="2"/>
              <w:sz w:val="24"/>
              <w:szCs w:val="24"/>
            </w:rPr>
            <w:fldChar w:fldCharType="separate"/>
          </w:r>
          <w:r>
            <w:rPr>
              <w:rFonts w:hint="default" w:ascii="Times New Roman" w:hAnsi="Times New Roman" w:eastAsia="黑体" w:cs="Times New Roman"/>
              <w:kern w:val="2"/>
              <w:sz w:val="24"/>
              <w:szCs w:val="24"/>
            </w:rPr>
            <w:t>27</w:t>
          </w:r>
          <w:r>
            <w:rPr>
              <w:rFonts w:hint="default" w:ascii="Times New Roman" w:hAnsi="Times New Roman" w:eastAsia="黑体" w:cs="Times New Roman"/>
              <w:kern w:val="2"/>
              <w:sz w:val="24"/>
              <w:szCs w:val="24"/>
            </w:rPr>
            <w:fldChar w:fldCharType="end"/>
          </w:r>
          <w:r>
            <w:rPr>
              <w:rFonts w:hint="default" w:ascii="Times New Roman" w:hAnsi="Times New Roman" w:eastAsia="黑体" w:cs="Times New Roman"/>
              <w:kern w:val="2"/>
              <w:sz w:val="24"/>
              <w:szCs w:val="24"/>
            </w:rPr>
            <w:fldChar w:fldCharType="end"/>
          </w:r>
        </w:p>
        <w:p w14:paraId="51B1ED07">
          <w:pPr>
            <w:spacing w:before="312" w:beforeLines="100" w:after="312" w:afterLines="100" w:line="400" w:lineRule="exact"/>
            <w:rPr>
              <w:rFonts w:ascii="Times New Roman" w:hAnsi="Times New Roman" w:eastAsia="黑体"/>
              <w:szCs w:val="32"/>
            </w:rPr>
          </w:pPr>
          <w:r>
            <w:rPr>
              <w:rFonts w:hint="eastAsia" w:ascii="Times New Roman" w:hAnsi="Times New Roman" w:eastAsia="黑体"/>
              <w:szCs w:val="32"/>
            </w:rPr>
            <w:fldChar w:fldCharType="end"/>
          </w:r>
        </w:p>
      </w:sdtContent>
    </w:sdt>
    <w:p w14:paraId="161B284A">
      <w:pPr>
        <w:spacing w:before="312" w:beforeLines="100" w:after="312" w:afterLines="100" w:line="400" w:lineRule="exact"/>
        <w:rPr>
          <w:rFonts w:ascii="Times New Roman" w:hAnsi="Times New Roman" w:eastAsia="黑体"/>
          <w:szCs w:val="32"/>
        </w:rPr>
      </w:pPr>
    </w:p>
    <w:p w14:paraId="0FACC61C">
      <w:pPr>
        <w:spacing w:before="312" w:beforeLines="100" w:after="312" w:afterLines="100" w:line="400" w:lineRule="exact"/>
        <w:rPr>
          <w:rFonts w:ascii="Times New Roman" w:hAnsi="Times New Roman" w:eastAsia="黑体"/>
          <w:szCs w:val="32"/>
        </w:rPr>
      </w:pPr>
    </w:p>
    <w:p w14:paraId="38724D82">
      <w:pPr>
        <w:spacing w:before="312" w:beforeLines="100" w:after="312" w:afterLines="100" w:line="400" w:lineRule="exact"/>
        <w:rPr>
          <w:rFonts w:ascii="Times New Roman" w:hAnsi="Times New Roman" w:eastAsia="黑体"/>
          <w:szCs w:val="32"/>
        </w:rPr>
      </w:pPr>
    </w:p>
    <w:p w14:paraId="058AECBF">
      <w:pPr>
        <w:spacing w:before="312" w:beforeLines="100" w:after="312" w:afterLines="100" w:line="400" w:lineRule="exact"/>
        <w:rPr>
          <w:rFonts w:ascii="Times New Roman" w:hAnsi="Times New Roman" w:eastAsia="黑体"/>
          <w:szCs w:val="32"/>
        </w:rPr>
      </w:pPr>
    </w:p>
    <w:p w14:paraId="68512C83">
      <w:pPr>
        <w:spacing w:before="312" w:beforeLines="100" w:after="312" w:afterLines="100" w:line="400" w:lineRule="exact"/>
        <w:rPr>
          <w:rFonts w:ascii="Times New Roman" w:hAnsi="Times New Roman" w:eastAsia="黑体"/>
          <w:szCs w:val="32"/>
        </w:rPr>
      </w:pPr>
    </w:p>
    <w:p w14:paraId="419CB0D1">
      <w:pPr>
        <w:spacing w:before="312" w:beforeLines="100" w:after="312" w:afterLines="100" w:line="400" w:lineRule="exact"/>
        <w:rPr>
          <w:rFonts w:ascii="Times New Roman" w:hAnsi="Times New Roman" w:eastAsia="黑体"/>
          <w:szCs w:val="32"/>
        </w:rPr>
      </w:pPr>
    </w:p>
    <w:p w14:paraId="6DF4BA27">
      <w:pPr>
        <w:spacing w:before="312" w:beforeLines="100" w:after="312" w:afterLines="100" w:line="400" w:lineRule="exact"/>
        <w:rPr>
          <w:rFonts w:ascii="Times New Roman" w:hAnsi="Times New Roman" w:eastAsia="黑体"/>
          <w:szCs w:val="32"/>
        </w:rPr>
      </w:pPr>
    </w:p>
    <w:p w14:paraId="127C28A7">
      <w:pPr>
        <w:spacing w:before="312" w:beforeLines="100" w:after="312" w:afterLines="100" w:line="400" w:lineRule="exact"/>
        <w:rPr>
          <w:rFonts w:ascii="Times New Roman" w:hAnsi="Times New Roman" w:eastAsia="黑体"/>
          <w:szCs w:val="32"/>
        </w:rPr>
      </w:pPr>
    </w:p>
    <w:p w14:paraId="7F5F3DCA">
      <w:pPr>
        <w:spacing w:before="312" w:beforeLines="100" w:after="312" w:afterLines="100" w:line="400" w:lineRule="exact"/>
        <w:rPr>
          <w:rFonts w:ascii="Times New Roman" w:hAnsi="Times New Roman" w:eastAsia="黑体"/>
          <w:szCs w:val="32"/>
        </w:rPr>
      </w:pPr>
    </w:p>
    <w:p w14:paraId="1F8968CA">
      <w:pPr>
        <w:spacing w:before="312" w:beforeLines="100" w:after="312" w:afterLines="100" w:line="400" w:lineRule="exact"/>
        <w:rPr>
          <w:rFonts w:ascii="Times New Roman" w:hAnsi="Times New Roman" w:eastAsia="黑体"/>
          <w:szCs w:val="32"/>
        </w:rPr>
      </w:pPr>
    </w:p>
    <w:p w14:paraId="77180A08">
      <w:pPr>
        <w:spacing w:before="312" w:beforeLines="100" w:after="312" w:afterLines="100" w:line="400" w:lineRule="exact"/>
        <w:rPr>
          <w:rFonts w:ascii="Times New Roman" w:hAnsi="Times New Roman" w:eastAsia="黑体"/>
          <w:szCs w:val="32"/>
        </w:rPr>
      </w:pPr>
    </w:p>
    <w:p w14:paraId="3A14B120">
      <w:pPr>
        <w:spacing w:before="312" w:beforeLines="100" w:after="312" w:afterLines="100" w:line="400" w:lineRule="exact"/>
        <w:rPr>
          <w:rFonts w:ascii="Times New Roman" w:hAnsi="Times New Roman" w:eastAsia="黑体"/>
          <w:sz w:val="32"/>
          <w:szCs w:val="32"/>
        </w:rPr>
        <w:sectPr>
          <w:headerReference r:id="rId9" w:type="default"/>
          <w:footerReference r:id="rId11" w:type="default"/>
          <w:headerReference r:id="rId10" w:type="even"/>
          <w:footerReference r:id="rId12" w:type="even"/>
          <w:footnotePr>
            <w:numFmt w:val="decimalEnclosedCircleChinese"/>
          </w:footnotePr>
          <w:type w:val="continuous"/>
          <w:pgSz w:w="11906" w:h="16838"/>
          <w:pgMar w:top="1440" w:right="1797" w:bottom="1440" w:left="1797" w:header="1134" w:footer="992" w:gutter="0"/>
          <w:pgBorders>
            <w:top w:val="none" w:sz="0" w:space="0"/>
            <w:left w:val="none" w:sz="0" w:space="0"/>
            <w:bottom w:val="none" w:sz="0" w:space="0"/>
            <w:right w:val="none" w:sz="0" w:space="0"/>
          </w:pgBorders>
          <w:pgNumType w:fmt="upperRoman"/>
          <w:cols w:space="720" w:num="1"/>
          <w:docGrid w:type="lines" w:linePitch="312" w:charSpace="0"/>
        </w:sectPr>
      </w:pPr>
      <w:bookmarkStart w:id="4" w:name="_Toc27514"/>
    </w:p>
    <w:p w14:paraId="1CFA0690">
      <w:pPr>
        <w:spacing w:before="312" w:beforeLines="100" w:after="312" w:afterLines="100" w:line="400" w:lineRule="exact"/>
        <w:jc w:val="center"/>
        <w:outlineLvl w:val="0"/>
        <w:rPr>
          <w:rFonts w:ascii="Times New Roman" w:hAnsi="Times New Roman" w:eastAsia="黑体"/>
          <w:sz w:val="32"/>
          <w:szCs w:val="32"/>
        </w:rPr>
      </w:pPr>
      <w:bookmarkStart w:id="5" w:name="_Toc23957"/>
      <w:r>
        <w:rPr>
          <w:rFonts w:hint="eastAsia" w:ascii="Times New Roman" w:hAnsi="Times New Roman" w:eastAsia="黑体"/>
          <w:sz w:val="32"/>
          <w:szCs w:val="32"/>
        </w:rPr>
        <w:t>1 引言</w:t>
      </w:r>
      <w:bookmarkEnd w:id="4"/>
      <w:bookmarkEnd w:id="5"/>
    </w:p>
    <w:p w14:paraId="38E30512">
      <w:pPr>
        <w:spacing w:line="400" w:lineRule="exact"/>
        <w:jc w:val="left"/>
        <w:outlineLvl w:val="1"/>
        <w:rPr>
          <w:sz w:val="30"/>
          <w:szCs w:val="30"/>
        </w:rPr>
      </w:pPr>
      <w:bookmarkStart w:id="6" w:name="_Toc27764"/>
      <w:bookmarkStart w:id="7" w:name="_Toc6109"/>
      <w:r>
        <w:rPr>
          <w:rFonts w:hint="eastAsia" w:ascii="黑体" w:hAnsi="黑体" w:eastAsia="黑体" w:cs="黑体"/>
          <w:sz w:val="30"/>
          <w:szCs w:val="30"/>
        </w:rPr>
        <w:t>1.1 研究背景和意义</w:t>
      </w:r>
      <w:bookmarkEnd w:id="6"/>
      <w:bookmarkEnd w:id="7"/>
    </w:p>
    <w:p w14:paraId="30F43176">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中国互联网络信息中心发布的第55次《中国互联网络发展状况统计报告》</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_Ref11595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显示，我国网民规模从1997年的62万人增长至2024年的11.08亿人，互联网普及率升至78.6%。随着互联网用户的剧增与数字基础设施的覆盖，网络攻击事件呈现爆发式</w:t>
      </w:r>
      <w:r>
        <w:rPr>
          <w:rFonts w:hint="eastAsia" w:ascii="Times New Roman" w:hAnsi="Times New Roman" w:cs="宋体"/>
          <w:sz w:val="24"/>
          <w:szCs w:val="24"/>
          <w:lang w:val="en-US" w:eastAsia="zh-CN"/>
        </w:rPr>
        <w:t>增长</w:t>
      </w:r>
      <w:r>
        <w:rPr>
          <w:rFonts w:hint="eastAsia" w:ascii="Times New Roman" w:hAnsi="Times New Roman" w:cs="宋体"/>
          <w:sz w:val="24"/>
          <w:szCs w:val="24"/>
        </w:rPr>
        <w:t>，网络安全风险与日俱增。其中远程控制木马（以下简称：远控木马）作为一类高危害恶意软件，具有“被控端”和“控制端”两个组件</w:t>
      </w:r>
      <w:r>
        <w:rPr>
          <w:rFonts w:hint="eastAsia" w:ascii="Times New Roman" w:hAnsi="Times New Roman" w:cs="宋体"/>
          <w:color w:val="auto"/>
          <w:sz w:val="24"/>
          <w:szCs w:val="24"/>
        </w:rPr>
        <w:t>，被植入到受害终端用于执行各类恶意操作的木马程序，</w:t>
      </w:r>
      <w:r>
        <w:rPr>
          <w:rFonts w:hint="eastAsia" w:ascii="Times New Roman" w:hAnsi="Times New Roman" w:cs="宋体"/>
          <w:color w:val="auto"/>
          <w:sz w:val="24"/>
          <w:szCs w:val="24"/>
          <w:lang w:val="en-US" w:eastAsia="zh-CN"/>
        </w:rPr>
        <w:t>称</w:t>
      </w:r>
      <w:r>
        <w:rPr>
          <w:rFonts w:hint="eastAsia" w:ascii="Times New Roman" w:hAnsi="Times New Roman" w:cs="宋体"/>
          <w:color w:val="auto"/>
          <w:sz w:val="24"/>
          <w:szCs w:val="24"/>
        </w:rPr>
        <w:t>为“被控端”</w:t>
      </w:r>
      <w:r>
        <w:rPr>
          <w:rFonts w:hint="eastAsia" w:ascii="Times New Roman" w:hAnsi="Times New Roman" w:cs="宋体"/>
          <w:color w:val="auto"/>
          <w:sz w:val="24"/>
          <w:szCs w:val="24"/>
          <w:lang w:eastAsia="zh-CN"/>
        </w:rPr>
        <w:t>，</w:t>
      </w:r>
      <w:r>
        <w:rPr>
          <w:rFonts w:hint="eastAsia" w:ascii="Times New Roman" w:hAnsi="Times New Roman" w:cs="宋体"/>
          <w:sz w:val="24"/>
          <w:szCs w:val="24"/>
        </w:rPr>
        <w:t>被控端通常</w:t>
      </w:r>
      <w:r>
        <w:rPr>
          <w:rFonts w:hint="eastAsia" w:ascii="Times New Roman" w:hAnsi="Times New Roman" w:cs="宋体"/>
          <w:sz w:val="24"/>
          <w:szCs w:val="24"/>
          <w:lang w:val="en-US" w:eastAsia="zh-CN"/>
        </w:rPr>
        <w:t>通过</w:t>
      </w:r>
      <w:r>
        <w:rPr>
          <w:rFonts w:hint="eastAsia" w:ascii="Times New Roman" w:hAnsi="Times New Roman" w:cs="宋体"/>
          <w:sz w:val="24"/>
          <w:szCs w:val="24"/>
        </w:rPr>
        <w:t>钓鱼邮件、恶意网站、软件捆绑等方式</w:t>
      </w:r>
      <w:r>
        <w:rPr>
          <w:rFonts w:hint="eastAsia" w:ascii="Times New Roman" w:hAnsi="Times New Roman" w:cs="宋体"/>
          <w:sz w:val="24"/>
          <w:szCs w:val="24"/>
          <w:lang w:val="en-US" w:eastAsia="zh-CN"/>
        </w:rPr>
        <w:t>植入</w:t>
      </w:r>
      <w:r>
        <w:rPr>
          <w:rFonts w:hint="eastAsia" w:ascii="Times New Roman" w:hAnsi="Times New Roman" w:cs="宋体"/>
          <w:sz w:val="24"/>
          <w:szCs w:val="24"/>
        </w:rPr>
        <w:t>到受害主机，并通过进程注入、伪装等技术手段建立与控制端的隐蔽通信连接</w:t>
      </w:r>
      <w:r>
        <w:rPr>
          <w:rFonts w:hint="eastAsia" w:ascii="Times New Roman" w:hAnsi="Times New Roman" w:cs="宋体"/>
          <w:sz w:val="24"/>
          <w:szCs w:val="24"/>
          <w:lang w:eastAsia="zh-CN"/>
        </w:rPr>
        <w:t>。</w:t>
      </w:r>
      <w:r>
        <w:rPr>
          <w:rFonts w:hint="eastAsia" w:ascii="Times New Roman" w:hAnsi="Times New Roman" w:cs="宋体"/>
          <w:color w:val="auto"/>
          <w:sz w:val="24"/>
          <w:szCs w:val="24"/>
        </w:rPr>
        <w:t>与之对应的是“控制端”，是攻击者</w:t>
      </w:r>
      <w:r>
        <w:rPr>
          <w:rFonts w:hint="eastAsia" w:ascii="Times New Roman" w:hAnsi="Times New Roman" w:cs="宋体"/>
          <w:color w:val="auto"/>
          <w:sz w:val="24"/>
          <w:szCs w:val="24"/>
          <w:lang w:val="en-US" w:eastAsia="zh-CN"/>
        </w:rPr>
        <w:t>使用的</w:t>
      </w:r>
      <w:r>
        <w:rPr>
          <w:rFonts w:hint="eastAsia" w:ascii="Times New Roman" w:hAnsi="Times New Roman" w:cs="宋体"/>
          <w:color w:val="auto"/>
          <w:sz w:val="24"/>
          <w:szCs w:val="24"/>
        </w:rPr>
        <w:t>程序，其主要功能在于与“被控端”建立通信，进而实现远程控制“被控端”。</w:t>
      </w:r>
      <w:r>
        <w:rPr>
          <w:rFonts w:hint="eastAsia" w:ascii="Times New Roman" w:hAnsi="Times New Roman" w:cs="宋体"/>
          <w:sz w:val="24"/>
          <w:szCs w:val="24"/>
        </w:rPr>
        <w:t>因远控木马具有窃取敏感信息、实施设备接管等攻击行为，且传播方式多种多样，并采多种技术手段来进行隐藏自身而难以被完全防范，对个人隐私保护、企业数据安全及关键信息基础设施构成了严重威胁。</w:t>
      </w:r>
    </w:p>
    <w:p w14:paraId="07097C01">
      <w:pPr>
        <w:adjustRightInd w:val="0"/>
        <w:spacing w:line="400" w:lineRule="exact"/>
        <w:ind w:firstLine="480" w:firstLineChars="200"/>
        <w:rPr>
          <w:sz w:val="24"/>
          <w:szCs w:val="24"/>
        </w:rPr>
      </w:pPr>
      <w:r>
        <w:rPr>
          <w:rFonts w:hint="eastAsia"/>
          <w:sz w:val="24"/>
          <w:szCs w:val="24"/>
        </w:rPr>
        <w:drawing>
          <wp:anchor distT="0" distB="0" distL="114300" distR="114300" simplePos="0" relativeHeight="251661312" behindDoc="0" locked="0" layoutInCell="1" allowOverlap="1">
            <wp:simplePos x="0" y="0"/>
            <wp:positionH relativeFrom="column">
              <wp:posOffset>291465</wp:posOffset>
            </wp:positionH>
            <wp:positionV relativeFrom="paragraph">
              <wp:posOffset>571500</wp:posOffset>
            </wp:positionV>
            <wp:extent cx="4417695" cy="1917700"/>
            <wp:effectExtent l="9525" t="9525" r="22860" b="23495"/>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17695" cy="1917700"/>
                    </a:xfrm>
                    <a:prstGeom prst="rect">
                      <a:avLst/>
                    </a:prstGeom>
                    <a:ln>
                      <a:solidFill>
                        <a:schemeClr val="bg1">
                          <a:lumMod val="95000"/>
                        </a:schemeClr>
                      </a:solidFill>
                    </a:ln>
                  </pic:spPr>
                </pic:pic>
              </a:graphicData>
            </a:graphic>
          </wp:anchor>
        </w:drawing>
      </w:r>
      <w:r>
        <w:rPr>
          <w:rFonts w:hint="eastAsia" w:ascii="Times New Roman" w:hAnsi="Times New Roman" w:cs="宋体"/>
          <w:sz w:val="24"/>
          <w:szCs w:val="24"/>
        </w:rPr>
        <w:t>如1-1所示，据《火绒安全2024年终端安全洞察报告》</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_Ref11641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[2]</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显示，在2024年全网主动传播的恶意程序中，木马病毒占比达50.89%。</w:t>
      </w:r>
    </w:p>
    <w:p w14:paraId="4675311B">
      <w:pPr>
        <w:pStyle w:val="3"/>
        <w:spacing w:line="400" w:lineRule="exact"/>
        <w:jc w:val="center"/>
        <w:rPr>
          <w:rFonts w:hint="eastAsia" w:ascii="宋体" w:hAnsi="宋体" w:eastAsia="宋体" w:cs="宋体"/>
          <w:sz w:val="21"/>
          <w:szCs w:val="21"/>
        </w:rPr>
      </w:pPr>
      <w:r>
        <w:rPr>
          <w:rFonts w:hint="eastAsia" w:ascii="宋体" w:hAnsi="宋体" w:eastAsia="宋体" w:cs="宋体"/>
          <w:sz w:val="21"/>
          <w:szCs w:val="21"/>
        </w:rPr>
        <w:t>图1-</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图_1-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木马数量占比</w:t>
      </w:r>
    </w:p>
    <w:p w14:paraId="43CEB596">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中国网络空间安全协会联合360安全、深信服等公司发布的《2024年10月网络安全态势报告》</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_Ref11687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[3]</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进一步显示：当月拦截恶意程序攻击达23.96亿次，其中远程控制木马以29.88%的占比位居榜首，远超挖矿程序（18.62%）、僵尸网络（15.37%）等其他攻击类型。</w:t>
      </w:r>
    </w:p>
    <w:p w14:paraId="29E1C213">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从上述报告中</w:t>
      </w:r>
      <w:r>
        <w:rPr>
          <w:rFonts w:hint="eastAsia" w:ascii="Times New Roman" w:hAnsi="Times New Roman" w:cs="宋体"/>
          <w:sz w:val="24"/>
          <w:szCs w:val="24"/>
          <w:lang w:val="en-US" w:eastAsia="zh-CN"/>
        </w:rPr>
        <w:t>可知</w:t>
      </w:r>
      <w:r>
        <w:rPr>
          <w:rFonts w:hint="eastAsia" w:ascii="Times New Roman" w:hAnsi="Times New Roman" w:cs="宋体"/>
          <w:sz w:val="24"/>
          <w:szCs w:val="24"/>
        </w:rPr>
        <w:t>，远控木马</w:t>
      </w:r>
      <w:r>
        <w:rPr>
          <w:rFonts w:hint="eastAsia" w:ascii="Times New Roman" w:hAnsi="Times New Roman" w:cs="宋体"/>
          <w:sz w:val="24"/>
          <w:szCs w:val="24"/>
          <w:lang w:val="en-US" w:eastAsia="zh-CN"/>
        </w:rPr>
        <w:t>仍</w:t>
      </w:r>
      <w:r>
        <w:rPr>
          <w:rFonts w:hint="eastAsia" w:ascii="Times New Roman" w:hAnsi="Times New Roman" w:cs="宋体"/>
          <w:sz w:val="24"/>
          <w:szCs w:val="24"/>
        </w:rPr>
        <w:t>是当前网络空间安全领域面临的主要威胁。当前远控木马</w:t>
      </w:r>
      <w:r>
        <w:rPr>
          <w:rFonts w:hint="eastAsia" w:ascii="Times New Roman" w:hAnsi="Times New Roman" w:cs="宋体"/>
          <w:sz w:val="24"/>
          <w:szCs w:val="24"/>
          <w:lang w:val="en-US" w:eastAsia="zh-CN"/>
        </w:rPr>
        <w:t>主要</w:t>
      </w:r>
      <w:r>
        <w:rPr>
          <w:rFonts w:hint="eastAsia" w:ascii="Times New Roman" w:hAnsi="Times New Roman" w:cs="宋体"/>
          <w:sz w:val="24"/>
          <w:szCs w:val="24"/>
        </w:rPr>
        <w:t>采用基于TCP协议的反弹端口架构作为主要通信方式，本文选取反弹端口型远控木马作为主要分析对象。该类远控木马的典型行为模式表现为：被控端在受感染主机</w:t>
      </w:r>
      <w:r>
        <w:rPr>
          <w:rFonts w:hint="eastAsia" w:ascii="Times New Roman" w:hAnsi="Times New Roman" w:cs="宋体"/>
          <w:sz w:val="24"/>
          <w:szCs w:val="24"/>
          <w:lang w:val="en-US" w:eastAsia="zh-CN"/>
        </w:rPr>
        <w:t>被执行</w:t>
      </w:r>
      <w:r>
        <w:rPr>
          <w:rFonts w:hint="eastAsia" w:ascii="Times New Roman" w:hAnsi="Times New Roman" w:cs="宋体"/>
          <w:sz w:val="24"/>
          <w:szCs w:val="24"/>
        </w:rPr>
        <w:t>后主动向控制端发起TCP连接请求，在成功建立通信连接后，获取主机</w:t>
      </w:r>
      <w:r>
        <w:rPr>
          <w:rFonts w:hint="eastAsia" w:ascii="Times New Roman" w:hAnsi="Times New Roman" w:cs="宋体"/>
          <w:sz w:val="24"/>
          <w:szCs w:val="24"/>
          <w:lang w:val="en-US" w:eastAsia="zh-CN"/>
        </w:rPr>
        <w:t>信息</w:t>
      </w:r>
      <w:r>
        <w:rPr>
          <w:rFonts w:hint="eastAsia" w:ascii="Times New Roman" w:hAnsi="Times New Roman" w:cs="宋体"/>
          <w:sz w:val="24"/>
          <w:szCs w:val="24"/>
        </w:rPr>
        <w:t>回传至攻击者，为其后续渗透攻击提供情报支持。远控木马在被控端激活后的潜伏期</w:t>
      </w:r>
      <w:r>
        <w:rPr>
          <w:rFonts w:hint="eastAsia" w:ascii="Times New Roman" w:hAnsi="Times New Roman" w:cs="宋体"/>
          <w:sz w:val="24"/>
          <w:szCs w:val="24"/>
          <w:lang w:val="en-US" w:eastAsia="zh-CN"/>
        </w:rPr>
        <w:t>内</w:t>
      </w:r>
      <w:r>
        <w:rPr>
          <w:rFonts w:hint="eastAsia" w:ascii="Times New Roman" w:hAnsi="Times New Roman" w:cs="宋体"/>
          <w:sz w:val="24"/>
          <w:szCs w:val="24"/>
        </w:rPr>
        <w:t>往往表现出低流量特征。因此，如何通过远控木马运行初期的少量流量及时且高精度地检测远控木马是当前远控木马检测研究中的难点问题，该问题的解决对远控木马的及时检测、避免受害主机</w:t>
      </w:r>
      <w:r>
        <w:rPr>
          <w:rFonts w:hint="eastAsia" w:ascii="Times New Roman" w:hAnsi="Times New Roman" w:cs="宋体"/>
          <w:sz w:val="24"/>
          <w:szCs w:val="24"/>
          <w:lang w:val="en-US" w:eastAsia="zh-CN"/>
        </w:rPr>
        <w:t>遭到破坏</w:t>
      </w:r>
      <w:r>
        <w:rPr>
          <w:rFonts w:hint="eastAsia" w:ascii="Times New Roman" w:hAnsi="Times New Roman" w:cs="宋体"/>
          <w:sz w:val="24"/>
          <w:szCs w:val="24"/>
        </w:rPr>
        <w:t>具有重大意义。</w:t>
      </w:r>
    </w:p>
    <w:p w14:paraId="1064AA69">
      <w:pPr>
        <w:spacing w:line="400" w:lineRule="exact"/>
        <w:rPr>
          <w:sz w:val="24"/>
          <w:szCs w:val="24"/>
        </w:rPr>
      </w:pPr>
    </w:p>
    <w:p w14:paraId="74B4FE8E">
      <w:pPr>
        <w:spacing w:line="400" w:lineRule="exact"/>
        <w:rPr>
          <w:sz w:val="24"/>
          <w:szCs w:val="24"/>
        </w:rPr>
        <w:sectPr>
          <w:headerReference r:id="rId13" w:type="default"/>
          <w:footerReference r:id="rId14" w:type="default"/>
          <w:footerReference r:id="rId15" w:type="even"/>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pgNumType w:start="1"/>
          <w:cols w:space="720" w:num="1"/>
          <w:docGrid w:type="lines" w:linePitch="312" w:charSpace="0"/>
        </w:sectPr>
      </w:pPr>
    </w:p>
    <w:p w14:paraId="33A5B2D4">
      <w:pPr>
        <w:spacing w:before="312" w:beforeLines="100" w:after="312" w:afterLines="100" w:line="400" w:lineRule="exact"/>
        <w:jc w:val="center"/>
        <w:outlineLvl w:val="0"/>
        <w:rPr>
          <w:rFonts w:ascii="Times New Roman" w:hAnsi="Times New Roman" w:eastAsia="黑体"/>
          <w:sz w:val="32"/>
          <w:szCs w:val="32"/>
        </w:rPr>
      </w:pPr>
      <w:bookmarkStart w:id="8" w:name="_Toc30749"/>
      <w:bookmarkStart w:id="9" w:name="_Toc22597"/>
      <w:r>
        <w:rPr>
          <w:rFonts w:hint="eastAsia" w:ascii="Times New Roman" w:hAnsi="Times New Roman" w:eastAsia="黑体"/>
          <w:sz w:val="32"/>
          <w:szCs w:val="32"/>
        </w:rPr>
        <w:t>2 相关工作</w:t>
      </w:r>
      <w:bookmarkEnd w:id="8"/>
      <w:bookmarkEnd w:id="9"/>
    </w:p>
    <w:p w14:paraId="560A0317">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自1986年首个PC-Write木马出现之后，远控木马就由基本文件操作演变成带有多功能模块的威胁载体，发展到2025年，其功能不仅</w:t>
      </w:r>
      <w:r>
        <w:rPr>
          <w:rFonts w:hint="eastAsia" w:ascii="Times New Roman" w:hAnsi="Times New Roman" w:cs="宋体"/>
          <w:sz w:val="24"/>
          <w:szCs w:val="24"/>
          <w:lang w:val="en-US" w:eastAsia="zh-CN"/>
        </w:rPr>
        <w:t>包含</w:t>
      </w:r>
      <w:r>
        <w:rPr>
          <w:rFonts w:hint="eastAsia" w:ascii="Times New Roman" w:hAnsi="Times New Roman" w:cs="宋体"/>
          <w:sz w:val="24"/>
          <w:szCs w:val="24"/>
        </w:rPr>
        <w:t>传统的文件管理、远程控制，更</w:t>
      </w:r>
      <w:r>
        <w:rPr>
          <w:rFonts w:hint="eastAsia" w:ascii="Times New Roman" w:hAnsi="Times New Roman" w:cs="宋体"/>
          <w:sz w:val="24"/>
          <w:szCs w:val="24"/>
          <w:lang w:val="en-US" w:eastAsia="zh-CN"/>
        </w:rPr>
        <w:t>集成了</w:t>
      </w:r>
      <w:r>
        <w:rPr>
          <w:rFonts w:hint="eastAsia" w:ascii="Times New Roman" w:hAnsi="Times New Roman" w:cs="宋体"/>
          <w:sz w:val="24"/>
          <w:szCs w:val="24"/>
        </w:rPr>
        <w:t>挖矿等新型攻击。远控木马的发展也促进了检测方法</w:t>
      </w:r>
      <w:r>
        <w:rPr>
          <w:rFonts w:hint="eastAsia" w:ascii="Times New Roman" w:hAnsi="Times New Roman" w:cs="宋体"/>
          <w:sz w:val="24"/>
          <w:szCs w:val="24"/>
          <w:lang w:val="en-US" w:eastAsia="zh-CN"/>
        </w:rPr>
        <w:t>的</w:t>
      </w:r>
      <w:r>
        <w:rPr>
          <w:rFonts w:hint="eastAsia" w:ascii="Times New Roman" w:hAnsi="Times New Roman" w:cs="宋体"/>
          <w:sz w:val="24"/>
          <w:szCs w:val="24"/>
        </w:rPr>
        <w:t>深入研究，本章根据远控木马在静态文件特征，动态行为以及</w:t>
      </w:r>
      <w:r>
        <w:rPr>
          <w:rFonts w:hint="eastAsia" w:ascii="Times New Roman" w:hAnsi="Times New Roman" w:cs="宋体"/>
          <w:sz w:val="24"/>
          <w:szCs w:val="24"/>
          <w:lang w:val="en-US" w:eastAsia="zh-CN"/>
        </w:rPr>
        <w:t>通信</w:t>
      </w:r>
      <w:r>
        <w:rPr>
          <w:rFonts w:hint="eastAsia" w:ascii="Times New Roman" w:hAnsi="Times New Roman" w:cs="宋体"/>
          <w:sz w:val="24"/>
          <w:szCs w:val="24"/>
        </w:rPr>
        <w:t>流量与正常应用软件存在的差异，把远控木马检测</w:t>
      </w:r>
      <w:r>
        <w:rPr>
          <w:rFonts w:hint="eastAsia" w:ascii="Times New Roman" w:hAnsi="Times New Roman" w:cs="宋体"/>
          <w:sz w:val="24"/>
          <w:szCs w:val="24"/>
          <w:lang w:val="en-US" w:eastAsia="zh-CN"/>
        </w:rPr>
        <w:t>方法</w:t>
      </w:r>
      <w:r>
        <w:rPr>
          <w:rFonts w:hint="eastAsia" w:ascii="Times New Roman" w:hAnsi="Times New Roman" w:cs="宋体"/>
          <w:sz w:val="24"/>
          <w:szCs w:val="24"/>
        </w:rPr>
        <w:t>分成基于网络的检测方法和基于主机的检测方法，其中，基于主机的检测方法通过分析程序代码特点（比如恶意字符串，异常API调用</w:t>
      </w:r>
      <w:r>
        <w:rPr>
          <w:rFonts w:hint="eastAsia" w:ascii="Times New Roman" w:hAnsi="Times New Roman" w:cs="宋体"/>
          <w:sz w:val="24"/>
          <w:szCs w:val="24"/>
          <w:lang w:val="en-US" w:eastAsia="zh-CN"/>
        </w:rPr>
        <w:t>等</w:t>
      </w:r>
      <w:r>
        <w:rPr>
          <w:rFonts w:hint="eastAsia" w:ascii="Times New Roman" w:hAnsi="Times New Roman" w:cs="宋体"/>
          <w:sz w:val="24"/>
          <w:szCs w:val="24"/>
        </w:rPr>
        <w:t>）以及运行期间的可疑行为（</w:t>
      </w:r>
      <w:r>
        <w:rPr>
          <w:rFonts w:hint="eastAsia" w:ascii="Times New Roman" w:hAnsi="Times New Roman" w:cs="宋体"/>
          <w:sz w:val="24"/>
          <w:szCs w:val="24"/>
          <w:lang w:val="en-US" w:eastAsia="zh-CN"/>
        </w:rPr>
        <w:t>比如</w:t>
      </w:r>
      <w:r>
        <w:rPr>
          <w:rFonts w:hint="eastAsia" w:ascii="Times New Roman" w:hAnsi="Times New Roman" w:cs="宋体"/>
          <w:sz w:val="24"/>
          <w:szCs w:val="24"/>
        </w:rPr>
        <w:t>敏感注册表项更改，异常进程创建</w:t>
      </w:r>
      <w:r>
        <w:rPr>
          <w:rFonts w:hint="eastAsia" w:ascii="Times New Roman" w:hAnsi="Times New Roman" w:cs="宋体"/>
          <w:sz w:val="24"/>
          <w:szCs w:val="24"/>
          <w:lang w:val="en-US" w:eastAsia="zh-CN"/>
        </w:rPr>
        <w:t>等</w:t>
      </w:r>
      <w:r>
        <w:rPr>
          <w:rFonts w:hint="eastAsia" w:ascii="Times New Roman" w:hAnsi="Times New Roman" w:cs="宋体"/>
          <w:sz w:val="24"/>
          <w:szCs w:val="24"/>
        </w:rPr>
        <w:t>）实现木马程序识别。</w:t>
      </w:r>
      <w:r>
        <w:rPr>
          <w:rFonts w:hint="eastAsia" w:ascii="Times New Roman" w:hAnsi="Times New Roman" w:cs="宋体"/>
          <w:sz w:val="24"/>
          <w:szCs w:val="24"/>
          <w:lang w:val="en-US" w:eastAsia="zh-CN"/>
        </w:rPr>
        <w:t>而基于</w:t>
      </w:r>
      <w:r>
        <w:rPr>
          <w:rFonts w:hint="eastAsia" w:ascii="Times New Roman" w:hAnsi="Times New Roman" w:cs="宋体"/>
          <w:sz w:val="24"/>
          <w:szCs w:val="24"/>
        </w:rPr>
        <w:t>网络流量</w:t>
      </w:r>
      <w:r>
        <w:rPr>
          <w:rFonts w:hint="eastAsia" w:ascii="Times New Roman" w:hAnsi="Times New Roman" w:cs="宋体"/>
          <w:sz w:val="24"/>
          <w:szCs w:val="24"/>
          <w:lang w:val="en-US" w:eastAsia="zh-CN"/>
        </w:rPr>
        <w:t>的</w:t>
      </w:r>
      <w:r>
        <w:rPr>
          <w:rFonts w:hint="eastAsia" w:ascii="Times New Roman" w:hAnsi="Times New Roman" w:cs="宋体"/>
          <w:sz w:val="24"/>
          <w:szCs w:val="24"/>
        </w:rPr>
        <w:t>检测方法则</w:t>
      </w:r>
      <w:r>
        <w:rPr>
          <w:rFonts w:hint="eastAsia" w:ascii="Times New Roman" w:hAnsi="Times New Roman" w:cs="宋体"/>
          <w:sz w:val="24"/>
          <w:szCs w:val="24"/>
          <w:lang w:val="en-US" w:eastAsia="zh-CN"/>
        </w:rPr>
        <w:t>通过分析</w:t>
      </w:r>
      <w:r>
        <w:rPr>
          <w:rFonts w:hint="eastAsia" w:ascii="Times New Roman" w:hAnsi="Times New Roman" w:cs="宋体"/>
          <w:sz w:val="24"/>
          <w:szCs w:val="24"/>
        </w:rPr>
        <w:t>远控木马与合法应用程序的通信流量行为特征差异或流量负载构建检测模型。</w:t>
      </w:r>
    </w:p>
    <w:p w14:paraId="5741FE89">
      <w:pPr>
        <w:spacing w:line="400" w:lineRule="exact"/>
        <w:jc w:val="left"/>
        <w:outlineLvl w:val="1"/>
        <w:rPr>
          <w:sz w:val="24"/>
          <w:szCs w:val="24"/>
        </w:rPr>
      </w:pPr>
      <w:bookmarkStart w:id="10" w:name="_Toc4879"/>
      <w:bookmarkStart w:id="11" w:name="_Toc15607"/>
      <w:r>
        <w:rPr>
          <w:rFonts w:hint="eastAsia" w:ascii="黑体" w:hAnsi="黑体" w:eastAsia="黑体" w:cs="黑体"/>
          <w:sz w:val="30"/>
          <w:szCs w:val="30"/>
        </w:rPr>
        <w:t>2.1基于主机的检测方法</w:t>
      </w:r>
      <w:bookmarkEnd w:id="10"/>
      <w:bookmarkEnd w:id="11"/>
    </w:p>
    <w:p w14:paraId="603D7918">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lang w:val="en-US" w:eastAsia="zh-CN"/>
        </w:rPr>
        <w:t>基于</w:t>
      </w:r>
      <w:r>
        <w:rPr>
          <w:rFonts w:hint="eastAsia" w:ascii="Times New Roman" w:hAnsi="Times New Roman" w:cs="宋体"/>
          <w:sz w:val="24"/>
          <w:szCs w:val="24"/>
        </w:rPr>
        <w:t>主机的检测</w:t>
      </w:r>
      <w:r>
        <w:rPr>
          <w:rFonts w:hint="eastAsia" w:ascii="Times New Roman" w:hAnsi="Times New Roman" w:cs="宋体"/>
          <w:sz w:val="24"/>
          <w:szCs w:val="24"/>
          <w:lang w:val="en-US" w:eastAsia="zh-CN"/>
        </w:rPr>
        <w:t>方法</w:t>
      </w:r>
      <w:r>
        <w:rPr>
          <w:rFonts w:hint="eastAsia" w:ascii="Times New Roman" w:hAnsi="Times New Roman" w:cs="宋体"/>
          <w:sz w:val="24"/>
          <w:szCs w:val="24"/>
        </w:rPr>
        <w:t>主要通过</w:t>
      </w:r>
      <w:r>
        <w:rPr>
          <w:rFonts w:hint="eastAsia" w:ascii="Times New Roman" w:hAnsi="Times New Roman" w:cs="宋体"/>
          <w:sz w:val="24"/>
          <w:szCs w:val="24"/>
          <w:lang w:val="en-US" w:eastAsia="zh-CN"/>
        </w:rPr>
        <w:t>两类技术路径</w:t>
      </w:r>
      <w:r>
        <w:rPr>
          <w:rFonts w:hint="eastAsia" w:ascii="Times New Roman" w:hAnsi="Times New Roman" w:cs="宋体"/>
          <w:sz w:val="24"/>
          <w:szCs w:val="24"/>
        </w:rPr>
        <w:t>识别远控木马</w:t>
      </w:r>
      <w:r>
        <w:rPr>
          <w:rFonts w:hint="eastAsia" w:ascii="Times New Roman" w:hAnsi="Times New Roman" w:cs="宋体"/>
          <w:sz w:val="24"/>
          <w:szCs w:val="24"/>
          <w:lang w:eastAsia="zh-CN"/>
        </w:rPr>
        <w:t>。</w:t>
      </w:r>
      <w:r>
        <w:rPr>
          <w:rFonts w:hint="eastAsia" w:ascii="Times New Roman" w:hAnsi="Times New Roman" w:cs="宋体"/>
          <w:sz w:val="24"/>
          <w:szCs w:val="24"/>
          <w:lang w:val="en-US" w:eastAsia="zh-CN"/>
        </w:rPr>
        <w:t>一是</w:t>
      </w:r>
      <w:r>
        <w:rPr>
          <w:rFonts w:hint="eastAsia" w:ascii="Times New Roman" w:hAnsi="Times New Roman" w:cs="宋体"/>
          <w:sz w:val="24"/>
          <w:szCs w:val="24"/>
        </w:rPr>
        <w:t>针对木马程序源代码等静态文件展开逆向分析</w:t>
      </w:r>
      <w:r>
        <w:rPr>
          <w:rFonts w:hint="eastAsia" w:ascii="Times New Roman" w:hAnsi="Times New Roman" w:cs="宋体"/>
          <w:sz w:val="24"/>
          <w:szCs w:val="24"/>
          <w:lang w:eastAsia="zh-CN"/>
        </w:rPr>
        <w:t>。</w:t>
      </w:r>
      <w:r>
        <w:rPr>
          <w:rFonts w:hint="eastAsia" w:ascii="Times New Roman" w:hAnsi="Times New Roman" w:cs="宋体"/>
          <w:sz w:val="24"/>
          <w:szCs w:val="24"/>
        </w:rPr>
        <w:t>二是创建虚拟执行环境，诸如虚拟机，云沙箱，以观察它们的运行时的行为特点，此类技术常常会收集并分析例如主机资源占有率、系统文件被篡改变更历史、进程注入操作、线程调用形式、注册表重要数值更改，特定API函数调用等数据。</w:t>
      </w:r>
    </w:p>
    <w:p w14:paraId="61139C77">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Ahmadi等人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_Ref11781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[4]</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提出了基于灰度图像的可视化检测方法，通过将程序运行时的API调用序列转化为灰度图像，结合图像识别算法实现对木马程序的智能检测。肖茂等人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_Ref11856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[5]</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通过对部分PE文件使用彩色标签框来标记，进一步凸显了恶意软件图像区段的分布信息。韩潇宁等人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_Ref11922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[6]</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对木马程序进行反编译，在程序中提取了五个突出特征来识别远控木马。BehradFar等人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_Ref11967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[7]</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通过分析受害者主机中的静态DLL文件，动态API序列与文件特征，使用特征算法取得的最佳特征以检测识别远控木马与正常应用程序的区别。商海波等人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_Ref12010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[8]</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则采用行为特征分析法，监测应用程序的安装阶段、进程启动阶段及网络通信阶段的行为特征，包括系统文件夹创建、自启动服务注册、注册表项修改等关键操作，以此判别程序的恶意属性。Baek等人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_Ref12059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[9]</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提出了基于一种基于动静态相结合的方法以检测恶意软件，在进行静态分析后提取程序的操作码，使用双向长短期记忆模型学习，检测良性软件。在随后的动态分析中，使用虚拟环境对良性软件动态行为进行记录，通过监控系统行为变化来收集行为日志和进程内存信息，最终通过训练模型完成恶意软件检测。谷勇浩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_Ref12101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[10]</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对PE文件进行分析，从文件头部提取出静态特征，再使用沙箱环境提取动态特征，构建多重异质图，通过异质图对恶意软件进行网络关系的建模。然而，该类检测技术存在显著局限性。基于行为特征的检测</w:t>
      </w:r>
      <w:r>
        <w:rPr>
          <w:rFonts w:hint="eastAsia" w:ascii="Times New Roman" w:hAnsi="Times New Roman" w:cs="宋体"/>
          <w:sz w:val="24"/>
          <w:szCs w:val="24"/>
          <w:lang w:val="en-US" w:eastAsia="zh-CN"/>
        </w:rPr>
        <w:t>方法</w:t>
      </w:r>
      <w:r>
        <w:rPr>
          <w:rFonts w:hint="eastAsia" w:ascii="Times New Roman" w:hAnsi="Times New Roman" w:cs="宋体"/>
          <w:sz w:val="24"/>
          <w:szCs w:val="24"/>
        </w:rPr>
        <w:t>需实时监控系统文件操作、注册表变更等底层系统行为，检测组件需深度集成于目标主机，不可避免地会占用一定系统资源，对主机性能产生负面影响。此外，随着远控木马技术的演进，部分高级变种已具备动态行为规避能力，能够通过随机化API调用序列、伪装正常进程等手段逃避基于行为特征的方法检测。</w:t>
      </w:r>
    </w:p>
    <w:p w14:paraId="2AF14DCD">
      <w:pPr>
        <w:adjustRightInd w:val="0"/>
        <w:spacing w:line="400" w:lineRule="exact"/>
        <w:ind w:firstLine="480" w:firstLineChars="200"/>
        <w:rPr>
          <w:rFonts w:ascii="Times New Roman" w:hAnsi="Times New Roman" w:cs="宋体"/>
          <w:sz w:val="24"/>
          <w:szCs w:val="24"/>
        </w:rPr>
      </w:pPr>
    </w:p>
    <w:p w14:paraId="1EA58143">
      <w:pPr>
        <w:spacing w:line="400" w:lineRule="exact"/>
        <w:jc w:val="left"/>
        <w:outlineLvl w:val="1"/>
        <w:rPr>
          <w:rFonts w:hint="eastAsia" w:ascii="黑体" w:hAnsi="黑体" w:eastAsia="黑体" w:cs="黑体"/>
          <w:sz w:val="30"/>
          <w:szCs w:val="30"/>
        </w:rPr>
      </w:pPr>
      <w:bookmarkStart w:id="12" w:name="_Toc539"/>
      <w:bookmarkStart w:id="13" w:name="_Toc2901"/>
      <w:r>
        <w:rPr>
          <w:rFonts w:hint="eastAsia" w:ascii="黑体" w:hAnsi="黑体" w:eastAsia="黑体" w:cs="黑体"/>
          <w:sz w:val="30"/>
          <w:szCs w:val="30"/>
        </w:rPr>
        <w:t>2.2 基于网络的检测方法</w:t>
      </w:r>
      <w:bookmarkEnd w:id="12"/>
      <w:bookmarkEnd w:id="13"/>
    </w:p>
    <w:p w14:paraId="700FE6F7">
      <w:pPr>
        <w:spacing w:line="400" w:lineRule="exact"/>
        <w:ind w:firstLine="480" w:firstLineChars="200"/>
        <w:rPr>
          <w:sz w:val="24"/>
          <w:szCs w:val="24"/>
        </w:rPr>
      </w:pPr>
      <w:r>
        <w:rPr>
          <w:rFonts w:hint="eastAsia"/>
          <w:sz w:val="24"/>
          <w:szCs w:val="24"/>
        </w:rPr>
        <w:t>基</w:t>
      </w:r>
      <w:r>
        <w:rPr>
          <w:rFonts w:hint="eastAsia" w:ascii="Times New Roman" w:hAnsi="Times New Roman" w:cs="宋体"/>
          <w:sz w:val="24"/>
          <w:szCs w:val="24"/>
        </w:rPr>
        <w:t>于网络的检测方法可归为两类，其一为基于流量负载的检测方法，即基于流量数据包负载来识别攻击行为。其二为基于网络行为的检测方法，即基于通信行为分析来</w:t>
      </w:r>
      <w:r>
        <w:rPr>
          <w:rFonts w:hint="eastAsia" w:ascii="Times New Roman" w:hAnsi="Times New Roman" w:cs="宋体"/>
          <w:sz w:val="24"/>
          <w:szCs w:val="24"/>
          <w:lang w:val="en-US" w:eastAsia="zh-CN"/>
        </w:rPr>
        <w:t>识别</w:t>
      </w:r>
      <w:r>
        <w:rPr>
          <w:rFonts w:hint="eastAsia" w:ascii="Times New Roman" w:hAnsi="Times New Roman" w:cs="宋体"/>
          <w:sz w:val="24"/>
          <w:szCs w:val="24"/>
        </w:rPr>
        <w:t>木马流量。</w:t>
      </w:r>
    </w:p>
    <w:p w14:paraId="5D305865">
      <w:pPr>
        <w:spacing w:line="400" w:lineRule="exact"/>
        <w:jc w:val="left"/>
        <w:outlineLvl w:val="2"/>
        <w:rPr>
          <w:sz w:val="24"/>
          <w:szCs w:val="24"/>
        </w:rPr>
      </w:pPr>
      <w:bookmarkStart w:id="14" w:name="_Toc22000"/>
      <w:bookmarkStart w:id="15" w:name="_Toc4767"/>
      <w:r>
        <w:rPr>
          <w:rFonts w:hint="eastAsia" w:ascii="黑体" w:hAnsi="黑体" w:eastAsia="黑体" w:cs="黑体"/>
          <w:sz w:val="24"/>
          <w:szCs w:val="24"/>
        </w:rPr>
        <w:t>2.2.1 基于流量负载的检测方法</w:t>
      </w:r>
      <w:bookmarkEnd w:id="14"/>
      <w:bookmarkEnd w:id="15"/>
    </w:p>
    <w:p w14:paraId="205D9890">
      <w:pPr>
        <w:spacing w:line="400" w:lineRule="exact"/>
        <w:ind w:firstLine="480" w:firstLineChars="200"/>
        <w:rPr>
          <w:sz w:val="24"/>
          <w:szCs w:val="24"/>
        </w:rPr>
      </w:pPr>
      <w:r>
        <w:rPr>
          <w:rFonts w:hint="eastAsia"/>
          <w:sz w:val="24"/>
          <w:szCs w:val="24"/>
        </w:rPr>
        <w:t>基于流量负载的检测方法通过检测流量负载来判定是否遭受远控木马攻击，例如基于恶意指令序列，异常协议字段等建立规则库进行匹配；或者基于深度学习的自主表征学习模式，采用卷积神经网络等从原始字节流中</w:t>
      </w:r>
      <w:r>
        <w:rPr>
          <w:rFonts w:hint="eastAsia"/>
          <w:sz w:val="24"/>
          <w:szCs w:val="24"/>
          <w:lang w:val="en-US" w:eastAsia="zh-CN"/>
        </w:rPr>
        <w:t>提取</w:t>
      </w:r>
      <w:r>
        <w:rPr>
          <w:rFonts w:hint="eastAsia"/>
          <w:sz w:val="24"/>
          <w:szCs w:val="24"/>
        </w:rPr>
        <w:t>潜在特征。</w:t>
      </w:r>
    </w:p>
    <w:p w14:paraId="7400FD6F">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Xie等人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_Ref12167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[11]</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运用CNN与长短期记忆神经网络（LSTM）从木马通信会话中同时提取时间信息与空间信息来检测HTTP木马流量；Jia等人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_Ref12216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[12]</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运用ResNet-LSTM自动提取原始流量中特征来检测木马流量。Chen等人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_Ref12291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[13]</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通过提取流量字节序列生成灰度图像提出了一种基于时间卷积网络的网络流量入侵检测方法；皮奔等人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_Ref12333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[14]</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通过提取流量字节序列生成Markov矩阵，使用轻量卷积神经网络模型自动提取正常流量与木马流量的潜在差异化特征，实现木马流量检测。基于流量负载规则库的检测方法具备检测速度较快、检测准确率较高的优势。然而，其缺点也较为明显，即检测过程中高度依赖特征的完善程度，对于特征库之外的远控木马，无法实现有效匹配与检测。而基于流量负载的深度学习检测方法在面对加密通信木马时存在一定局限性，木马采用的加密手段多样，且相关样本数量有限，导致检测准确率受到一定影响。</w:t>
      </w:r>
    </w:p>
    <w:p w14:paraId="3513B4BE">
      <w:pPr>
        <w:spacing w:line="400" w:lineRule="exact"/>
        <w:jc w:val="left"/>
        <w:outlineLvl w:val="2"/>
        <w:rPr>
          <w:rFonts w:hint="eastAsia" w:ascii="黑体" w:hAnsi="黑体" w:eastAsia="黑体" w:cs="黑体"/>
          <w:sz w:val="24"/>
          <w:szCs w:val="24"/>
        </w:rPr>
      </w:pPr>
      <w:bookmarkStart w:id="16" w:name="_Toc14816"/>
      <w:bookmarkStart w:id="17" w:name="_Toc2592"/>
      <w:r>
        <w:rPr>
          <w:rFonts w:hint="eastAsia" w:ascii="黑体" w:hAnsi="黑体" w:eastAsia="黑体" w:cs="黑体"/>
          <w:sz w:val="24"/>
          <w:szCs w:val="24"/>
        </w:rPr>
        <w:t>2.2.2 基于网络行为的检测方法</w:t>
      </w:r>
      <w:bookmarkEnd w:id="16"/>
      <w:bookmarkEnd w:id="17"/>
    </w:p>
    <w:p w14:paraId="3E158A16">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基于网络行为的远控木马检测方法的实现主要通过深入分析远控木马与正常应用流量的差异化通信行为特征构建检测模型进行检测，不涉及负载内容分析。</w:t>
      </w:r>
    </w:p>
    <w:p w14:paraId="793976D4">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Pallaprolu等人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_Ref12392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[15]</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对会话中所有流量数据包提取特征向量，使用集成学习投票选取每一个分类器的辨别结果来实现更高准确率。Li S等人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_Ref12434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[16]</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通过对Ghost、Grat2010等远控木马进行分析，提取其在通信过程中产生的流量，并运用网络行为</w:t>
      </w:r>
      <w:r>
        <w:rPr>
          <w:rFonts w:hint="eastAsia" w:ascii="Times New Roman" w:hAnsi="Times New Roman" w:cs="宋体"/>
          <w:sz w:val="24"/>
          <w:szCs w:val="24"/>
          <w:lang w:val="en-US" w:eastAsia="zh-CN"/>
        </w:rPr>
        <w:t>特征</w:t>
      </w:r>
      <w:r>
        <w:rPr>
          <w:rFonts w:hint="eastAsia" w:ascii="Times New Roman" w:hAnsi="Times New Roman" w:cs="宋体"/>
          <w:sz w:val="24"/>
          <w:szCs w:val="24"/>
        </w:rPr>
        <w:t>进行检测。李巍等人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_Ref12480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[17]</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通过对远控木马网络通信行为展开分析，将远控木马的通信过程划分为三个阶段，即连接建立阶段、命令控制阶段和连接保持阶段，分阶段提取统计特征，然后采用C4.5算法进行检测。宋紫华等人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_Ref12526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[18]</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提取远控木马建立连接后的五个流量数据包中提取特征</w:t>
      </w:r>
      <w:r>
        <w:rPr>
          <w:rFonts w:hint="eastAsia" w:ascii="Times New Roman" w:hAnsi="Times New Roman" w:cs="宋体"/>
          <w:sz w:val="24"/>
          <w:szCs w:val="24"/>
          <w:lang w:eastAsia="zh-CN"/>
        </w:rPr>
        <w:t>，</w:t>
      </w:r>
      <w:r>
        <w:rPr>
          <w:rFonts w:hint="eastAsia" w:ascii="Times New Roman" w:hAnsi="Times New Roman" w:cs="宋体"/>
          <w:sz w:val="24"/>
          <w:szCs w:val="24"/>
        </w:rPr>
        <w:t>建立检测模型快速识别木马</w:t>
      </w:r>
      <w:r>
        <w:rPr>
          <w:rFonts w:hint="eastAsia" w:ascii="Times New Roman" w:hAnsi="Times New Roman" w:cs="宋体"/>
          <w:sz w:val="24"/>
          <w:szCs w:val="24"/>
          <w:lang w:val="en-US" w:eastAsia="zh-CN"/>
        </w:rPr>
        <w:t>流量</w:t>
      </w:r>
      <w:r>
        <w:rPr>
          <w:rFonts w:hint="eastAsia" w:ascii="Times New Roman" w:hAnsi="Times New Roman" w:cs="宋体"/>
          <w:sz w:val="24"/>
          <w:szCs w:val="24"/>
        </w:rPr>
        <w:t>。Jiang等人</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_Ref12565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[19]</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将满足从TCP三次握手时期的SYN数据包开始，相邻数据包之间时间间隔小于t秒这两个条件的数据包定义为早期阶段，从该阶段的数据包中提取特征来建立远控木马检测模型。</w:t>
      </w:r>
      <w:r>
        <w:rPr>
          <w:rFonts w:hint="eastAsia" w:ascii="Times New Roman" w:hAnsi="Times New Roman" w:cs="宋体"/>
          <w:sz w:val="24"/>
          <w:szCs w:val="24"/>
          <w:lang w:val="en-US" w:eastAsia="zh-CN"/>
        </w:rPr>
        <w:t>总结看来，</w:t>
      </w:r>
      <w:r>
        <w:rPr>
          <w:rFonts w:hint="eastAsia" w:ascii="Times New Roman" w:hAnsi="Times New Roman" w:cs="宋体"/>
          <w:sz w:val="24"/>
          <w:szCs w:val="24"/>
        </w:rPr>
        <w:t>基于网络行为的检测方法通常需要采集较多的远控木马流量才能获取高的检测精度，因此如何及时高精度检测出远控木马流量仍然是值得研究的问题</w:t>
      </w:r>
      <w:bookmarkStart w:id="18" w:name="_Toc8822"/>
      <w:r>
        <w:rPr>
          <w:rFonts w:hint="eastAsia" w:ascii="Times New Roman" w:hAnsi="Times New Roman" w:cs="宋体"/>
          <w:sz w:val="24"/>
          <w:szCs w:val="24"/>
        </w:rPr>
        <w:t>。</w:t>
      </w:r>
    </w:p>
    <w:p w14:paraId="60BBABC5">
      <w:pPr>
        <w:spacing w:line="400" w:lineRule="exact"/>
        <w:jc w:val="left"/>
        <w:rPr>
          <w:sz w:val="24"/>
          <w:szCs w:val="24"/>
        </w:rPr>
      </w:pPr>
    </w:p>
    <w:p w14:paraId="5115B9FE">
      <w:pPr>
        <w:spacing w:line="400" w:lineRule="exact"/>
        <w:jc w:val="left"/>
        <w:rPr>
          <w:sz w:val="24"/>
          <w:szCs w:val="24"/>
        </w:rPr>
      </w:pPr>
    </w:p>
    <w:p w14:paraId="4DB7E133">
      <w:pPr>
        <w:spacing w:line="400" w:lineRule="exact"/>
        <w:jc w:val="left"/>
        <w:rPr>
          <w:sz w:val="24"/>
          <w:szCs w:val="24"/>
        </w:rPr>
        <w:sectPr>
          <w:headerReference r:id="rId16"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2485DCAB">
      <w:pPr>
        <w:spacing w:before="312" w:beforeLines="100" w:after="312" w:afterLines="100" w:line="400" w:lineRule="exact"/>
        <w:outlineLvl w:val="0"/>
        <w:rPr>
          <w:rFonts w:ascii="Times New Roman" w:hAnsi="Times New Roman" w:eastAsia="黑体"/>
          <w:sz w:val="32"/>
          <w:szCs w:val="32"/>
        </w:rPr>
        <w:sectPr>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0C1F4BC0">
      <w:pPr>
        <w:spacing w:before="312" w:beforeLines="100" w:after="312" w:afterLines="100" w:line="400" w:lineRule="exact"/>
        <w:jc w:val="center"/>
        <w:outlineLvl w:val="0"/>
      </w:pPr>
      <w:bookmarkStart w:id="19" w:name="_Toc21558"/>
      <w:r>
        <w:rPr>
          <w:rFonts w:hint="eastAsia" w:ascii="Times New Roman" w:hAnsi="Times New Roman" w:eastAsia="黑体"/>
          <w:sz w:val="32"/>
          <w:szCs w:val="32"/>
        </w:rPr>
        <w:t>3远控木马概述</w:t>
      </w:r>
      <w:bookmarkEnd w:id="18"/>
      <w:bookmarkEnd w:id="19"/>
    </w:p>
    <w:p w14:paraId="2F8688AE">
      <w:pPr>
        <w:spacing w:line="400" w:lineRule="exact"/>
        <w:jc w:val="left"/>
        <w:outlineLvl w:val="1"/>
        <w:rPr>
          <w:rFonts w:hint="eastAsia" w:ascii="黑体" w:hAnsi="黑体" w:eastAsia="黑体" w:cs="黑体"/>
          <w:sz w:val="30"/>
          <w:szCs w:val="30"/>
        </w:rPr>
      </w:pPr>
      <w:bookmarkStart w:id="20" w:name="_Toc17780"/>
      <w:bookmarkStart w:id="21" w:name="_Toc10264"/>
      <w:r>
        <w:rPr>
          <w:rFonts w:hint="eastAsia" w:ascii="黑体" w:hAnsi="黑体" w:eastAsia="黑体" w:cs="黑体"/>
          <w:sz w:val="30"/>
          <w:szCs w:val="30"/>
        </w:rPr>
        <w:t>3.1 木马病毒概述</w:t>
      </w:r>
      <w:bookmarkEnd w:id="20"/>
      <w:bookmarkEnd w:id="21"/>
    </w:p>
    <w:p w14:paraId="21CFED53">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木马病毒是一种恶意软件，按传播方式、功能、攻击目标等来分类，有远控木马、键盘记录型木马、银行木马、下载型木马、破坏性型木马、勒索型木马、后门型木马、间谍软件、Rootkit木马等</w:t>
      </w:r>
      <w:r>
        <w:rPr>
          <w:rFonts w:hint="eastAsia" w:ascii="Times New Roman" w:hAnsi="Times New Roman" w:cs="宋体"/>
          <w:sz w:val="24"/>
          <w:szCs w:val="24"/>
          <w:lang w:val="en-US" w:eastAsia="zh-CN"/>
        </w:rPr>
        <w:t>分类</w:t>
      </w:r>
      <w:r>
        <w:rPr>
          <w:rFonts w:hint="eastAsia" w:ascii="Times New Roman" w:hAnsi="Times New Roman" w:cs="宋体"/>
          <w:sz w:val="24"/>
          <w:szCs w:val="24"/>
        </w:rPr>
        <w:t>。远控木马因其执行隐蔽性，在受害主机中难以被发现。</w:t>
      </w:r>
      <w:r>
        <w:rPr>
          <w:rFonts w:hint="eastAsia" w:ascii="Times New Roman" w:hAnsi="Times New Roman" w:cs="宋体"/>
          <w:sz w:val="24"/>
          <w:szCs w:val="24"/>
          <w:lang w:val="en-US" w:eastAsia="zh-CN"/>
        </w:rPr>
        <w:t>其</w:t>
      </w:r>
      <w:r>
        <w:rPr>
          <w:rFonts w:hint="eastAsia" w:ascii="Times New Roman" w:hAnsi="Times New Roman" w:cs="宋体"/>
          <w:sz w:val="24"/>
          <w:szCs w:val="24"/>
        </w:rPr>
        <w:t>被控端运行于</w:t>
      </w:r>
      <w:r>
        <w:rPr>
          <w:rFonts w:hint="eastAsia" w:ascii="Times New Roman" w:hAnsi="Times New Roman" w:cs="宋体"/>
          <w:sz w:val="24"/>
          <w:szCs w:val="24"/>
          <w:lang w:val="en-US" w:eastAsia="zh-CN"/>
        </w:rPr>
        <w:t>被感染主机</w:t>
      </w:r>
      <w:r>
        <w:rPr>
          <w:rFonts w:hint="eastAsia" w:ascii="Times New Roman" w:hAnsi="Times New Roman" w:cs="宋体"/>
          <w:sz w:val="24"/>
          <w:szCs w:val="24"/>
        </w:rPr>
        <w:t>中，一旦建立通信连接，</w:t>
      </w:r>
      <w:r>
        <w:rPr>
          <w:rFonts w:hint="eastAsia" w:ascii="Times New Roman" w:hAnsi="Times New Roman" w:cs="宋体"/>
          <w:sz w:val="24"/>
          <w:szCs w:val="24"/>
          <w:lang w:val="en-US" w:eastAsia="zh-CN"/>
        </w:rPr>
        <w:t>控制端</w:t>
      </w:r>
      <w:r>
        <w:rPr>
          <w:rFonts w:hint="eastAsia" w:ascii="Times New Roman" w:hAnsi="Times New Roman" w:cs="宋体"/>
          <w:sz w:val="24"/>
          <w:szCs w:val="24"/>
        </w:rPr>
        <w:t>可根据黑客意图随时发起攻击，进而实现窃取受害主机的隐私信息和重要文件，实施监控、资料修改</w:t>
      </w:r>
      <w:r>
        <w:rPr>
          <w:rFonts w:hint="eastAsia" w:ascii="Times New Roman" w:hAnsi="Times New Roman" w:cs="宋体"/>
          <w:sz w:val="24"/>
          <w:szCs w:val="24"/>
          <w:lang w:eastAsia="zh-CN"/>
        </w:rPr>
        <w:t>、</w:t>
      </w:r>
      <w:r>
        <w:rPr>
          <w:rFonts w:hint="eastAsia" w:ascii="Times New Roman" w:hAnsi="Times New Roman" w:cs="宋体"/>
          <w:sz w:val="24"/>
          <w:szCs w:val="24"/>
        </w:rPr>
        <w:t>挖矿等</w:t>
      </w:r>
      <w:r>
        <w:rPr>
          <w:rFonts w:hint="eastAsia" w:ascii="Times New Roman" w:hAnsi="Times New Roman" w:cs="宋体"/>
          <w:sz w:val="24"/>
          <w:szCs w:val="24"/>
          <w:lang w:val="en-US" w:eastAsia="zh-CN"/>
        </w:rPr>
        <w:t>恶意</w:t>
      </w:r>
      <w:r>
        <w:rPr>
          <w:rFonts w:hint="eastAsia" w:ascii="Times New Roman" w:hAnsi="Times New Roman" w:cs="宋体"/>
          <w:sz w:val="24"/>
          <w:szCs w:val="24"/>
        </w:rPr>
        <w:t>操作。</w:t>
      </w:r>
    </w:p>
    <w:p w14:paraId="19038BEA">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远控木马</w:t>
      </w:r>
      <w:r>
        <w:rPr>
          <w:rFonts w:hint="eastAsia" w:ascii="Times New Roman" w:hAnsi="Times New Roman" w:cs="宋体"/>
          <w:sz w:val="24"/>
          <w:szCs w:val="24"/>
          <w:lang w:val="en-US" w:eastAsia="zh-CN"/>
        </w:rPr>
        <w:t>严重影响</w:t>
      </w:r>
      <w:r>
        <w:rPr>
          <w:rFonts w:hint="eastAsia" w:ascii="Times New Roman" w:hAnsi="Times New Roman" w:cs="宋体"/>
          <w:sz w:val="24"/>
          <w:szCs w:val="24"/>
        </w:rPr>
        <w:t>网络空间安全</w:t>
      </w:r>
      <w:r>
        <w:rPr>
          <w:rFonts w:hint="eastAsia" w:ascii="Times New Roman" w:hAnsi="Times New Roman" w:cs="宋体"/>
          <w:sz w:val="24"/>
          <w:szCs w:val="24"/>
          <w:lang w:eastAsia="zh-CN"/>
        </w:rPr>
        <w:t>。</w:t>
      </w:r>
      <w:r>
        <w:rPr>
          <w:rFonts w:hint="eastAsia" w:ascii="Times New Roman" w:hAnsi="Times New Roman" w:cs="宋体"/>
          <w:sz w:val="24"/>
          <w:szCs w:val="24"/>
        </w:rPr>
        <w:t>由于其</w:t>
      </w:r>
      <w:r>
        <w:rPr>
          <w:rFonts w:hint="eastAsia" w:ascii="Times New Roman" w:hAnsi="Times New Roman" w:cs="宋体"/>
          <w:sz w:val="24"/>
          <w:szCs w:val="24"/>
          <w:lang w:val="en-US" w:eastAsia="zh-CN"/>
        </w:rPr>
        <w:t>执行</w:t>
      </w:r>
      <w:r>
        <w:rPr>
          <w:rFonts w:hint="eastAsia" w:ascii="Times New Roman" w:hAnsi="Times New Roman" w:cs="宋体"/>
          <w:sz w:val="24"/>
          <w:szCs w:val="24"/>
        </w:rPr>
        <w:t>隐蔽性，攻击者侵入之后能够盗取用户的社交账号，银行卡账号及其密码，游戏账号，重要文件等机密资料，导致关键数据泄漏。且被控设备会被攻击者完全掌控，可实施例如非法开启摄像头和麦克风、修改文件系统、毁坏系统文件等极具危险性的行为。此外，攻击者借助被感染的设备创建僵尸网络，可对特定目标</w:t>
      </w:r>
      <w:r>
        <w:rPr>
          <w:rFonts w:hint="eastAsia" w:ascii="Times New Roman" w:hAnsi="Times New Roman" w:cs="宋体"/>
          <w:sz w:val="24"/>
          <w:szCs w:val="24"/>
          <w:lang w:val="en-US" w:eastAsia="zh-CN"/>
        </w:rPr>
        <w:t>实施</w:t>
      </w:r>
      <w:r>
        <w:rPr>
          <w:rFonts w:hint="eastAsia" w:ascii="Times New Roman" w:hAnsi="Times New Roman" w:cs="宋体"/>
          <w:sz w:val="24"/>
          <w:szCs w:val="24"/>
        </w:rPr>
        <w:t>DDoS攻击。</w:t>
      </w:r>
    </w:p>
    <w:p w14:paraId="6E83C7CA"/>
    <w:p w14:paraId="1FD94A62">
      <w:pPr>
        <w:spacing w:line="400" w:lineRule="exact"/>
        <w:jc w:val="left"/>
        <w:outlineLvl w:val="1"/>
        <w:rPr>
          <w:rFonts w:hint="eastAsia" w:ascii="黑体" w:hAnsi="黑体" w:eastAsia="黑体" w:cs="黑体"/>
          <w:sz w:val="30"/>
          <w:szCs w:val="30"/>
        </w:rPr>
      </w:pPr>
      <w:bookmarkStart w:id="22" w:name="_Toc2483"/>
      <w:bookmarkStart w:id="23" w:name="_Toc14566"/>
      <w:r>
        <w:rPr>
          <w:rFonts w:hint="eastAsia" w:ascii="黑体" w:hAnsi="黑体" w:eastAsia="黑体" w:cs="黑体"/>
          <w:sz w:val="30"/>
          <w:szCs w:val="30"/>
        </w:rPr>
        <w:t>3.2 远控木马攻击阶段</w:t>
      </w:r>
      <w:bookmarkEnd w:id="22"/>
      <w:bookmarkEnd w:id="23"/>
    </w:p>
    <w:p w14:paraId="6CA47429">
      <w:pPr>
        <w:spacing w:line="400" w:lineRule="exact"/>
        <w:rPr>
          <w:rFonts w:hint="eastAsia" w:ascii="宋体" w:hAnsi="宋体" w:cs="宋体"/>
        </w:rPr>
      </w:pPr>
      <w:r>
        <w:rPr>
          <w:rFonts w:hint="eastAsia"/>
          <w:sz w:val="24"/>
          <w:szCs w:val="24"/>
        </w:rPr>
        <w:t>如</w:t>
      </w:r>
      <w:r>
        <w:rPr>
          <w:rFonts w:hint="eastAsia"/>
          <w:sz w:val="24"/>
          <w:szCs w:val="24"/>
        </w:rPr>
        <w:fldChar w:fldCharType="begin"/>
      </w:r>
      <w:r>
        <w:rPr>
          <w:rFonts w:hint="eastAsia"/>
          <w:sz w:val="24"/>
          <w:szCs w:val="24"/>
        </w:rPr>
        <w:instrText xml:space="preserve"> REF _Ref12473 \h </w:instrText>
      </w:r>
      <w:r>
        <w:rPr>
          <w:rFonts w:hint="eastAsia"/>
          <w:sz w:val="24"/>
          <w:szCs w:val="24"/>
        </w:rPr>
        <w:fldChar w:fldCharType="separate"/>
      </w:r>
      <w:r>
        <w:rPr>
          <w:rFonts w:hint="eastAsia"/>
          <w:sz w:val="24"/>
          <w:szCs w:val="24"/>
        </w:rPr>
        <w:fldChar w:fldCharType="begin"/>
      </w:r>
      <w:r>
        <w:rPr>
          <w:rFonts w:hint="eastAsia"/>
          <w:sz w:val="24"/>
          <w:szCs w:val="24"/>
        </w:rPr>
        <w:instrText xml:space="preserve"> REF _Ref13064 \h </w:instrText>
      </w:r>
      <w:r>
        <w:rPr>
          <w:rFonts w:hint="eastAsia"/>
          <w:sz w:val="24"/>
          <w:szCs w:val="24"/>
        </w:rPr>
        <w:fldChar w:fldCharType="separate"/>
      </w:r>
      <w:r>
        <w:t>图 3- 1</w:t>
      </w:r>
      <w:r>
        <w:rPr>
          <w:rFonts w:hint="eastAsia"/>
          <w:sz w:val="24"/>
          <w:szCs w:val="24"/>
        </w:rPr>
        <w:fldChar w:fldCharType="end"/>
      </w:r>
      <w:r>
        <w:rPr>
          <w:rFonts w:hint="eastAsia"/>
          <w:sz w:val="24"/>
          <w:szCs w:val="24"/>
        </w:rPr>
        <w:fldChar w:fldCharType="end"/>
      </w:r>
      <w:r>
        <w:rPr>
          <w:rFonts w:hint="eastAsia"/>
          <w:sz w:val="24"/>
          <w:szCs w:val="24"/>
        </w:rPr>
        <w:t>所示，远控木马实施攻击主要包含以下五个关键阶段。</w:t>
      </w:r>
    </w:p>
    <w:p w14:paraId="20707118">
      <w:pPr>
        <w:pStyle w:val="3"/>
        <w:spacing w:line="400" w:lineRule="exact"/>
        <w:jc w:val="center"/>
        <w:rPr>
          <w:rFonts w:hint="eastAsia" w:ascii="宋体" w:hAnsi="宋体" w:eastAsia="宋体" w:cs="宋体"/>
          <w:sz w:val="21"/>
          <w:szCs w:val="21"/>
        </w:rPr>
      </w:pPr>
      <w:bookmarkStart w:id="24" w:name="_Ref13064"/>
      <w:r>
        <w:rPr>
          <w:rFonts w:hint="eastAsia" w:ascii="宋体" w:hAnsi="宋体" w:eastAsia="宋体" w:cs="宋体"/>
          <w:sz w:val="21"/>
          <w:szCs w:val="21"/>
        </w:rPr>
        <w:drawing>
          <wp:anchor distT="0" distB="0" distL="114300" distR="114300" simplePos="0" relativeHeight="251662336" behindDoc="0" locked="0" layoutInCell="1" allowOverlap="1">
            <wp:simplePos x="0" y="0"/>
            <wp:positionH relativeFrom="column">
              <wp:posOffset>806450</wp:posOffset>
            </wp:positionH>
            <wp:positionV relativeFrom="paragraph">
              <wp:posOffset>116840</wp:posOffset>
            </wp:positionV>
            <wp:extent cx="3930650" cy="2794000"/>
            <wp:effectExtent l="0" t="0" r="0" b="0"/>
            <wp:wrapTopAndBottom/>
            <wp:docPr id="6" name="图片 6" descr="远控木马攻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远控木马攻击流程图"/>
                    <pic:cNvPicPr>
                      <a:picLocks noChangeAspect="1"/>
                    </pic:cNvPicPr>
                  </pic:nvPicPr>
                  <pic:blipFill>
                    <a:blip r:embed="rId27"/>
                    <a:srcRect l="3292" t="4255" r="6554" b="3963"/>
                    <a:stretch>
                      <a:fillRect/>
                    </a:stretch>
                  </pic:blipFill>
                  <pic:spPr>
                    <a:xfrm>
                      <a:off x="0" y="0"/>
                      <a:ext cx="3930650" cy="2794000"/>
                    </a:xfrm>
                    <a:prstGeom prst="rect">
                      <a:avLst/>
                    </a:prstGeom>
                  </pic:spPr>
                </pic:pic>
              </a:graphicData>
            </a:graphic>
          </wp:anchor>
        </w:drawing>
      </w: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图_3-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bookmarkEnd w:id="24"/>
      <w:r>
        <w:rPr>
          <w:rFonts w:hint="eastAsia" w:ascii="宋体" w:hAnsi="宋体" w:eastAsia="宋体" w:cs="宋体"/>
          <w:sz w:val="21"/>
          <w:szCs w:val="21"/>
        </w:rPr>
        <w:t>远控木马攻击流程</w:t>
      </w:r>
    </w:p>
    <w:p w14:paraId="32AD1DCB">
      <w:pPr>
        <w:adjustRightInd w:val="0"/>
        <w:spacing w:line="400" w:lineRule="exact"/>
        <w:ind w:firstLine="480" w:firstLineChars="200"/>
        <w:rPr>
          <w:rFonts w:ascii="Times New Roman" w:hAnsi="Times New Roman" w:cs="宋体"/>
          <w:sz w:val="24"/>
          <w:szCs w:val="24"/>
        </w:rPr>
      </w:pPr>
      <w:bookmarkStart w:id="25" w:name="_Toc12813"/>
      <w:r>
        <w:rPr>
          <w:rFonts w:hint="eastAsia" w:ascii="Times New Roman" w:hAnsi="Times New Roman" w:cs="宋体"/>
          <w:sz w:val="24"/>
          <w:szCs w:val="24"/>
        </w:rPr>
        <w:t>（1）程序配置阶段</w:t>
      </w:r>
      <w:bookmarkEnd w:id="25"/>
    </w:p>
    <w:p w14:paraId="76E8D308">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攻击者</w:t>
      </w:r>
      <w:r>
        <w:rPr>
          <w:rFonts w:hint="eastAsia" w:ascii="Times New Roman" w:hAnsi="Times New Roman" w:cs="宋体"/>
          <w:sz w:val="24"/>
          <w:szCs w:val="24"/>
          <w:lang w:val="en-US" w:eastAsia="zh-CN"/>
        </w:rPr>
        <w:t>首先</w:t>
      </w:r>
      <w:r>
        <w:rPr>
          <w:rFonts w:hint="eastAsia" w:ascii="Times New Roman" w:hAnsi="Times New Roman" w:cs="宋体"/>
          <w:sz w:val="24"/>
          <w:szCs w:val="24"/>
        </w:rPr>
        <w:t>完成被控端程序构建，同步实施代码混淆、加壳保护、反调试机制等保护措施，完成通信协议配置及自启动模块等初始化操作。并可针对目标环境的安全防护措施进行适配性优化逃避查杀。</w:t>
      </w:r>
    </w:p>
    <w:p w14:paraId="21EA66EC">
      <w:pPr>
        <w:numPr>
          <w:ilvl w:val="0"/>
          <w:numId w:val="1"/>
        </w:numPr>
        <w:adjustRightInd w:val="0"/>
        <w:spacing w:line="400" w:lineRule="exact"/>
        <w:ind w:firstLine="480" w:firstLineChars="200"/>
        <w:rPr>
          <w:rFonts w:hint="eastAsia" w:ascii="Times New Roman" w:hAnsi="Times New Roman" w:cs="宋体"/>
          <w:sz w:val="24"/>
          <w:szCs w:val="24"/>
        </w:rPr>
      </w:pPr>
      <w:bookmarkStart w:id="26" w:name="_Toc9070"/>
      <w:r>
        <w:rPr>
          <w:rFonts w:hint="eastAsia" w:ascii="Times New Roman" w:hAnsi="Times New Roman" w:cs="宋体"/>
          <w:sz w:val="24"/>
          <w:szCs w:val="24"/>
        </w:rPr>
        <w:t>传播阶段</w:t>
      </w:r>
      <w:bookmarkEnd w:id="26"/>
    </w:p>
    <w:p w14:paraId="32AAC29C">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80" w:firstLineChars="200"/>
        <w:textAlignment w:val="auto"/>
        <w:rPr>
          <w:rFonts w:ascii="Times New Roman" w:hAnsi="Times New Roman" w:cs="宋体"/>
          <w:sz w:val="24"/>
          <w:szCs w:val="24"/>
        </w:rPr>
      </w:pPr>
      <w:r>
        <w:rPr>
          <w:rFonts w:hint="eastAsia" w:ascii="Times New Roman" w:hAnsi="Times New Roman" w:cs="宋体"/>
          <w:sz w:val="24"/>
          <w:szCs w:val="24"/>
        </w:rPr>
        <w:t>被控端通过电子邮件钓鱼、捆绑软件、移动存储介质传播、恶意网站挂马及特定系统漏洞利用等途径</w:t>
      </w:r>
      <w:r>
        <w:rPr>
          <w:rFonts w:hint="eastAsia" w:ascii="Times New Roman" w:hAnsi="Times New Roman" w:cs="宋体"/>
          <w:sz w:val="24"/>
          <w:szCs w:val="24"/>
          <w:lang w:val="en-US" w:eastAsia="zh-CN"/>
        </w:rPr>
        <w:t>植入</w:t>
      </w:r>
      <w:r>
        <w:rPr>
          <w:rFonts w:hint="eastAsia" w:ascii="Times New Roman" w:hAnsi="Times New Roman" w:cs="宋体"/>
          <w:sz w:val="24"/>
          <w:szCs w:val="24"/>
        </w:rPr>
        <w:t>受害主机。</w:t>
      </w:r>
    </w:p>
    <w:p w14:paraId="321C8C1B">
      <w:pPr>
        <w:adjustRightInd w:val="0"/>
        <w:spacing w:line="400" w:lineRule="exact"/>
        <w:ind w:firstLine="480" w:firstLineChars="200"/>
        <w:rPr>
          <w:rFonts w:ascii="Times New Roman" w:hAnsi="Times New Roman" w:cs="宋体"/>
          <w:sz w:val="24"/>
          <w:szCs w:val="24"/>
        </w:rPr>
      </w:pPr>
      <w:bookmarkStart w:id="27" w:name="_Toc23092"/>
      <w:r>
        <w:rPr>
          <w:rFonts w:hint="eastAsia" w:ascii="Times New Roman" w:hAnsi="Times New Roman" w:cs="宋体"/>
          <w:sz w:val="24"/>
          <w:szCs w:val="24"/>
        </w:rPr>
        <w:t>（3）潜伏运行阶段</w:t>
      </w:r>
      <w:bookmarkEnd w:id="27"/>
    </w:p>
    <w:p w14:paraId="1E5056D2">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被控端</w:t>
      </w:r>
      <w:r>
        <w:rPr>
          <w:rFonts w:hint="eastAsia" w:ascii="Times New Roman" w:hAnsi="Times New Roman" w:cs="宋体"/>
          <w:sz w:val="24"/>
          <w:szCs w:val="24"/>
          <w:lang w:val="en-US" w:eastAsia="zh-CN"/>
        </w:rPr>
        <w:t>触发执行</w:t>
      </w:r>
      <w:r>
        <w:rPr>
          <w:rFonts w:hint="eastAsia" w:ascii="Times New Roman" w:hAnsi="Times New Roman" w:cs="宋体"/>
          <w:sz w:val="24"/>
          <w:szCs w:val="24"/>
        </w:rPr>
        <w:t>后会隐藏</w:t>
      </w:r>
      <w:r>
        <w:rPr>
          <w:rFonts w:hint="eastAsia" w:ascii="Times New Roman" w:hAnsi="Times New Roman" w:cs="宋体"/>
          <w:sz w:val="24"/>
          <w:szCs w:val="24"/>
          <w:lang w:val="en-US" w:eastAsia="zh-CN"/>
        </w:rPr>
        <w:t>自身</w:t>
      </w:r>
      <w:r>
        <w:rPr>
          <w:rFonts w:hint="eastAsia" w:ascii="Times New Roman" w:hAnsi="Times New Roman" w:cs="宋体"/>
          <w:sz w:val="24"/>
          <w:szCs w:val="24"/>
        </w:rPr>
        <w:t>，例如伪装成系统文件或者常见软件图标</w:t>
      </w:r>
      <w:r>
        <w:rPr>
          <w:rFonts w:hint="eastAsia" w:ascii="Times New Roman" w:hAnsi="Times New Roman" w:cs="宋体"/>
          <w:sz w:val="24"/>
          <w:szCs w:val="24"/>
          <w:lang w:eastAsia="zh-CN"/>
        </w:rPr>
        <w:t>，</w:t>
      </w:r>
      <w:r>
        <w:rPr>
          <w:rFonts w:hint="eastAsia" w:ascii="Times New Roman" w:hAnsi="Times New Roman" w:cs="宋体"/>
          <w:sz w:val="24"/>
          <w:szCs w:val="24"/>
        </w:rPr>
        <w:t>利用Rootkit技术来隐藏自身进程与模块信息，借助DNS隧道</w:t>
      </w:r>
      <w:r>
        <w:rPr>
          <w:rFonts w:hint="eastAsia" w:ascii="Times New Roman" w:hAnsi="Times New Roman" w:cs="宋体"/>
          <w:sz w:val="24"/>
          <w:szCs w:val="24"/>
          <w:lang w:eastAsia="zh-CN"/>
        </w:rPr>
        <w:t>、</w:t>
      </w:r>
      <w:r>
        <w:rPr>
          <w:rFonts w:hint="eastAsia" w:ascii="Times New Roman" w:hAnsi="Times New Roman" w:cs="宋体"/>
          <w:sz w:val="24"/>
          <w:szCs w:val="24"/>
        </w:rPr>
        <w:t>HTTP(S)代理等加密通信手段减少流量特征的暴露几率</w:t>
      </w:r>
      <w:r>
        <w:rPr>
          <w:rFonts w:hint="eastAsia" w:ascii="Times New Roman" w:hAnsi="Times New Roman" w:cs="宋体"/>
          <w:sz w:val="24"/>
          <w:szCs w:val="24"/>
          <w:lang w:eastAsia="zh-CN"/>
        </w:rPr>
        <w:t>。</w:t>
      </w:r>
    </w:p>
    <w:p w14:paraId="34106F88">
      <w:pPr>
        <w:adjustRightInd w:val="0"/>
        <w:spacing w:line="400" w:lineRule="exact"/>
        <w:ind w:firstLine="480" w:firstLineChars="200"/>
        <w:rPr>
          <w:rFonts w:ascii="Times New Roman" w:hAnsi="Times New Roman" w:cs="宋体"/>
          <w:sz w:val="24"/>
          <w:szCs w:val="24"/>
        </w:rPr>
      </w:pPr>
      <w:bookmarkStart w:id="28" w:name="_Toc30356"/>
      <w:r>
        <w:rPr>
          <w:rFonts w:hint="eastAsia" w:ascii="Times New Roman" w:hAnsi="Times New Roman" w:cs="宋体"/>
          <w:sz w:val="24"/>
          <w:szCs w:val="24"/>
        </w:rPr>
        <w:t>（4）连接建立阶段</w:t>
      </w:r>
      <w:bookmarkEnd w:id="28"/>
    </w:p>
    <w:p w14:paraId="5DB81596">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远控木马主要存在两种连接模式，正向连接是由控制端主动访问被控端以建立通信，很可能受到防火墙限制</w:t>
      </w:r>
      <w:r>
        <w:rPr>
          <w:rFonts w:hint="eastAsia" w:ascii="Times New Roman" w:hAnsi="Times New Roman" w:cs="宋体"/>
          <w:sz w:val="24"/>
          <w:szCs w:val="24"/>
          <w:lang w:eastAsia="zh-CN"/>
        </w:rPr>
        <w:t>。</w:t>
      </w:r>
      <w:r>
        <w:rPr>
          <w:rFonts w:hint="eastAsia" w:ascii="Times New Roman" w:hAnsi="Times New Roman" w:cs="宋体"/>
          <w:sz w:val="24"/>
          <w:szCs w:val="24"/>
        </w:rPr>
        <w:t>反向连接是由被控端主动向控制端发起连接，适合于NAT环境下的通信。</w:t>
      </w:r>
    </w:p>
    <w:p w14:paraId="534635FB">
      <w:pPr>
        <w:adjustRightInd w:val="0"/>
        <w:spacing w:line="400" w:lineRule="exact"/>
        <w:ind w:firstLine="480" w:firstLineChars="200"/>
        <w:rPr>
          <w:rFonts w:ascii="Times New Roman" w:hAnsi="Times New Roman" w:cs="宋体"/>
          <w:sz w:val="24"/>
          <w:szCs w:val="24"/>
        </w:rPr>
      </w:pPr>
      <w:bookmarkStart w:id="29" w:name="_Toc31498"/>
      <w:r>
        <w:rPr>
          <w:rFonts w:hint="eastAsia" w:ascii="Times New Roman" w:hAnsi="Times New Roman" w:cs="宋体"/>
          <w:sz w:val="24"/>
          <w:szCs w:val="24"/>
        </w:rPr>
        <w:t>（5）远程控制阶段</w:t>
      </w:r>
      <w:bookmarkEnd w:id="29"/>
    </w:p>
    <w:p w14:paraId="38CA723E">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攻击者使用控制端对</w:t>
      </w:r>
      <w:r>
        <w:rPr>
          <w:rFonts w:hint="eastAsia" w:ascii="Times New Roman" w:hAnsi="Times New Roman" w:cs="宋体"/>
          <w:sz w:val="24"/>
          <w:szCs w:val="24"/>
          <w:lang w:val="en-US" w:eastAsia="zh-CN"/>
        </w:rPr>
        <w:t>被感染主机</w:t>
      </w:r>
      <w:r>
        <w:rPr>
          <w:rFonts w:hint="eastAsia" w:ascii="Times New Roman" w:hAnsi="Times New Roman" w:cs="宋体"/>
          <w:sz w:val="24"/>
          <w:szCs w:val="24"/>
        </w:rPr>
        <w:t>进行控制。实现基础功能包括文件的上传下载、文件查看修改、进程操控、</w:t>
      </w:r>
      <w:r>
        <w:rPr>
          <w:rFonts w:hint="eastAsia" w:ascii="Times New Roman" w:hAnsi="Times New Roman" w:cs="宋体"/>
          <w:sz w:val="24"/>
          <w:szCs w:val="24"/>
          <w:lang w:val="en-US" w:eastAsia="zh-CN"/>
        </w:rPr>
        <w:t>挖矿</w:t>
      </w:r>
      <w:r>
        <w:rPr>
          <w:rFonts w:hint="eastAsia" w:ascii="Times New Roman" w:hAnsi="Times New Roman" w:cs="宋体"/>
          <w:sz w:val="24"/>
          <w:szCs w:val="24"/>
        </w:rPr>
        <w:t>、僵尸网络组建等</w:t>
      </w:r>
      <w:r>
        <w:rPr>
          <w:rFonts w:hint="eastAsia" w:ascii="Times New Roman" w:hAnsi="Times New Roman" w:cs="宋体"/>
          <w:sz w:val="24"/>
          <w:szCs w:val="24"/>
          <w:lang w:val="en-US" w:eastAsia="zh-CN"/>
        </w:rPr>
        <w:t>攻击行为</w:t>
      </w:r>
      <w:r>
        <w:rPr>
          <w:rFonts w:hint="eastAsia" w:ascii="Times New Roman" w:hAnsi="Times New Roman" w:cs="宋体"/>
          <w:sz w:val="24"/>
          <w:szCs w:val="24"/>
        </w:rPr>
        <w:t>。随着远控木马的不断发展，部分远控木马集成了反调试、反查杀、反虚拟机等多种对抗</w:t>
      </w:r>
      <w:r>
        <w:rPr>
          <w:rFonts w:hint="eastAsia" w:ascii="Times New Roman" w:hAnsi="Times New Roman" w:cs="宋体"/>
          <w:sz w:val="24"/>
          <w:szCs w:val="24"/>
          <w:lang w:val="en-US" w:eastAsia="zh-CN"/>
        </w:rPr>
        <w:t>机制</w:t>
      </w:r>
      <w:r>
        <w:rPr>
          <w:rFonts w:hint="eastAsia" w:ascii="Times New Roman" w:hAnsi="Times New Roman" w:cs="宋体"/>
          <w:sz w:val="24"/>
          <w:szCs w:val="24"/>
        </w:rPr>
        <w:t>，可根据检测环境动态调整攻击策略以逃避检测。</w:t>
      </w:r>
    </w:p>
    <w:p w14:paraId="39388BBD">
      <w:pPr>
        <w:adjustRightInd w:val="0"/>
        <w:spacing w:line="400" w:lineRule="exact"/>
        <w:ind w:firstLine="480" w:firstLineChars="200"/>
        <w:rPr>
          <w:rFonts w:ascii="Times New Roman" w:hAnsi="Times New Roman" w:cs="宋体"/>
          <w:sz w:val="24"/>
          <w:szCs w:val="24"/>
        </w:rPr>
      </w:pPr>
    </w:p>
    <w:p w14:paraId="34088A94">
      <w:pPr>
        <w:spacing w:line="400" w:lineRule="exact"/>
        <w:jc w:val="left"/>
        <w:outlineLvl w:val="1"/>
        <w:rPr>
          <w:rFonts w:hint="eastAsia" w:ascii="黑体" w:hAnsi="黑体" w:eastAsia="黑体" w:cs="黑体"/>
          <w:sz w:val="30"/>
          <w:szCs w:val="30"/>
        </w:rPr>
      </w:pPr>
      <w:bookmarkStart w:id="30" w:name="_Toc19924"/>
      <w:bookmarkStart w:id="31" w:name="_Toc12605"/>
      <w:r>
        <w:rPr>
          <w:rFonts w:hint="eastAsia" w:ascii="黑体" w:hAnsi="黑体" w:eastAsia="黑体" w:cs="黑体"/>
          <w:sz w:val="30"/>
          <w:szCs w:val="30"/>
        </w:rPr>
        <w:t>3.3 远控木马通信过程</w:t>
      </w:r>
      <w:bookmarkEnd w:id="30"/>
      <w:bookmarkEnd w:id="31"/>
    </w:p>
    <w:p w14:paraId="0577228E">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由于大部分远控木马基于TCP协议通信，因此本文以基于TCP协议通信的木马作为研究对象。远控木马的连接过程通常可划分为三个阶段：连接建立阶段、命令交互阶段与保持存活阶段</w:t>
      </w:r>
      <w:r>
        <w:rPr>
          <w:rFonts w:hint="eastAsia" w:ascii="Times New Roman" w:hAnsi="Times New Roman" w:cs="宋体"/>
          <w:sz w:val="24"/>
          <w:szCs w:val="24"/>
          <w:vertAlign w:val="superscript"/>
        </w:rPr>
        <w:fldChar w:fldCharType="begin"/>
      </w:r>
      <w:r>
        <w:rPr>
          <w:rFonts w:hint="eastAsia" w:ascii="Times New Roman" w:hAnsi="Times New Roman" w:cs="宋体"/>
          <w:sz w:val="24"/>
          <w:szCs w:val="24"/>
          <w:vertAlign w:val="superscript"/>
        </w:rPr>
        <w:instrText xml:space="preserve"> REF _Ref12653 \r \h </w:instrText>
      </w:r>
      <w:r>
        <w:rPr>
          <w:rFonts w:hint="eastAsia" w:ascii="Times New Roman" w:hAnsi="Times New Roman" w:cs="宋体"/>
          <w:sz w:val="24"/>
          <w:szCs w:val="24"/>
          <w:vertAlign w:val="superscript"/>
        </w:rPr>
        <w:fldChar w:fldCharType="separate"/>
      </w:r>
      <w:r>
        <w:rPr>
          <w:rFonts w:hint="eastAsia" w:ascii="Times New Roman" w:hAnsi="Times New Roman" w:cs="宋体"/>
          <w:sz w:val="24"/>
          <w:szCs w:val="24"/>
          <w:vertAlign w:val="superscript"/>
        </w:rPr>
        <w:t>[20]</w:t>
      </w:r>
      <w:r>
        <w:rPr>
          <w:rFonts w:hint="eastAsia" w:ascii="Times New Roman" w:hAnsi="Times New Roman" w:cs="宋体"/>
          <w:sz w:val="24"/>
          <w:szCs w:val="24"/>
          <w:vertAlign w:val="superscript"/>
        </w:rPr>
        <w:fldChar w:fldCharType="end"/>
      </w:r>
      <w:r>
        <w:rPr>
          <w:rFonts w:hint="eastAsia" w:ascii="Times New Roman" w:hAnsi="Times New Roman" w:cs="宋体"/>
          <w:sz w:val="24"/>
          <w:szCs w:val="24"/>
        </w:rPr>
        <w:t>。如</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_Ref13169 \h </w:instrText>
      </w:r>
      <w:r>
        <w:rPr>
          <w:rFonts w:hint="eastAsia" w:ascii="Times New Roman" w:hAnsi="Times New Roman" w:cs="宋体"/>
          <w:sz w:val="24"/>
          <w:szCs w:val="24"/>
        </w:rPr>
        <w:fldChar w:fldCharType="separate"/>
      </w:r>
      <w:r>
        <w:rPr>
          <w:rFonts w:hint="eastAsia" w:ascii="Times New Roman" w:hAnsi="Times New Roman" w:cs="宋体"/>
          <w:sz w:val="24"/>
          <w:szCs w:val="24"/>
        </w:rPr>
        <w:t>图3-2</w:t>
      </w:r>
      <w:r>
        <w:rPr>
          <w:rFonts w:hint="eastAsia" w:ascii="Times New Roman" w:hAnsi="Times New Roman" w:cs="宋体"/>
          <w:sz w:val="24"/>
          <w:szCs w:val="24"/>
        </w:rPr>
        <w:fldChar w:fldCharType="end"/>
      </w:r>
      <w:r>
        <w:rPr>
          <w:rFonts w:hint="eastAsia" w:ascii="Times New Roman" w:hAnsi="Times New Roman" w:cs="宋体"/>
          <w:sz w:val="24"/>
          <w:szCs w:val="24"/>
        </w:rPr>
        <w:t>所示。</w:t>
      </w:r>
    </w:p>
    <w:p w14:paraId="0E5336AA">
      <w:pPr>
        <w:adjustRightInd w:val="0"/>
        <w:spacing w:line="400" w:lineRule="exact"/>
        <w:ind w:firstLine="480" w:firstLineChars="200"/>
        <w:rPr>
          <w:rFonts w:hint="eastAsia" w:ascii="Times New Roman" w:hAnsi="Times New Roman" w:cs="宋体"/>
          <w:sz w:val="24"/>
          <w:szCs w:val="24"/>
        </w:rPr>
      </w:pPr>
      <w:r>
        <w:rPr>
          <w:rFonts w:hint="eastAsia" w:ascii="Times New Roman" w:hAnsi="Times New Roman" w:cs="宋体"/>
          <w:sz w:val="24"/>
          <w:szCs w:val="24"/>
        </w:rPr>
        <w:t>在连接建立阶段，反弹端口型木马被控端成功入侵到目标主机并被触发执行后，</w:t>
      </w:r>
      <w:r>
        <w:rPr>
          <w:rFonts w:hint="eastAsia" w:ascii="Times New Roman" w:hAnsi="Times New Roman" w:cs="宋体"/>
          <w:sz w:val="24"/>
          <w:szCs w:val="24"/>
          <w:lang w:val="en-US" w:eastAsia="zh-CN"/>
        </w:rPr>
        <w:t>会</w:t>
      </w:r>
      <w:r>
        <w:rPr>
          <w:rFonts w:hint="eastAsia" w:ascii="Times New Roman" w:hAnsi="Times New Roman" w:cs="宋体"/>
          <w:sz w:val="24"/>
          <w:szCs w:val="24"/>
        </w:rPr>
        <w:t>主动尝试连接控制端。</w:t>
      </w:r>
      <w:r>
        <w:rPr>
          <w:rFonts w:hint="eastAsia" w:ascii="Times New Roman" w:hAnsi="Times New Roman" w:cs="宋体"/>
          <w:sz w:val="24"/>
          <w:szCs w:val="24"/>
          <w:lang w:val="en-US" w:eastAsia="zh-CN"/>
        </w:rPr>
        <w:t>一旦成功建立连接，</w:t>
      </w:r>
      <w:r>
        <w:rPr>
          <w:rFonts w:hint="eastAsia" w:ascii="Times New Roman" w:hAnsi="Times New Roman" w:cs="宋体"/>
          <w:sz w:val="24"/>
          <w:szCs w:val="24"/>
        </w:rPr>
        <w:t>被控端会自动向控制端反馈目标主机的上线信息。如操作系统类型，IP地址等。</w:t>
      </w:r>
    </w:p>
    <w:p w14:paraId="5145ECCB">
      <w:pPr>
        <w:adjustRightInd w:val="0"/>
        <w:spacing w:line="400" w:lineRule="exact"/>
        <w:ind w:firstLine="480" w:firstLineChars="200"/>
        <w:rPr>
          <w:rFonts w:hint="eastAsia" w:ascii="Times New Roman" w:hAnsi="Times New Roman" w:cs="宋体"/>
          <w:sz w:val="24"/>
          <w:szCs w:val="24"/>
        </w:rPr>
      </w:pPr>
      <w:r>
        <w:rPr>
          <w:rFonts w:hint="eastAsia" w:ascii="Times New Roman" w:hAnsi="Times New Roman" w:cs="宋体"/>
          <w:sz w:val="24"/>
          <w:szCs w:val="24"/>
        </w:rPr>
        <w:t>在命令交互阶段，攻击者使用控制端下发相关攻击指令，被控端</w:t>
      </w:r>
      <w:r>
        <w:rPr>
          <w:rFonts w:hint="eastAsia" w:ascii="Times New Roman" w:hAnsi="Times New Roman" w:cs="宋体"/>
          <w:sz w:val="24"/>
          <w:szCs w:val="24"/>
          <w:lang w:val="en-US" w:eastAsia="zh-CN"/>
        </w:rPr>
        <w:t>接收到</w:t>
      </w:r>
      <w:r>
        <w:rPr>
          <w:rFonts w:hint="eastAsia" w:ascii="Times New Roman" w:hAnsi="Times New Roman" w:cs="宋体"/>
          <w:sz w:val="24"/>
          <w:szCs w:val="24"/>
        </w:rPr>
        <w:t>指令后，就会执行对应攻击操作，一般的攻击指令涵盖远程桌面管理、文件管理、注册表管理、摄像头监控等。</w:t>
      </w:r>
    </w:p>
    <w:p w14:paraId="778F7F86">
      <w:pPr>
        <w:adjustRightInd w:val="0"/>
        <w:spacing w:line="400" w:lineRule="exact"/>
        <w:ind w:firstLine="480" w:firstLineChars="200"/>
        <w:rPr>
          <w:rFonts w:hint="eastAsia" w:ascii="宋体" w:hAnsi="宋体" w:cs="宋体"/>
        </w:rPr>
      </w:pPr>
      <w:r>
        <w:rPr>
          <w:rFonts w:hint="eastAsia" w:ascii="Times New Roman" w:hAnsi="Times New Roman" w:cs="宋体"/>
          <w:sz w:val="24"/>
          <w:szCs w:val="24"/>
        </w:rPr>
        <w:t>在保持连接阶段，如果攻击者没有立即察觉到被控端上线，亦或是未针对被控端上线予以回应，则</w:t>
      </w:r>
      <w:r>
        <w:rPr>
          <w:rFonts w:hint="eastAsia" w:ascii="Times New Roman" w:hAnsi="Times New Roman" w:cs="宋体"/>
          <w:sz w:val="24"/>
          <w:szCs w:val="24"/>
          <w:lang w:val="en-US" w:eastAsia="zh-CN"/>
        </w:rPr>
        <w:t>进入</w:t>
      </w:r>
      <w:r>
        <w:rPr>
          <w:rFonts w:hint="eastAsia" w:ascii="Times New Roman" w:hAnsi="Times New Roman" w:cs="宋体"/>
          <w:sz w:val="24"/>
          <w:szCs w:val="24"/>
        </w:rPr>
        <w:t>保持连接阶段</w:t>
      </w:r>
      <w:r>
        <w:rPr>
          <w:rFonts w:hint="eastAsia" w:ascii="Times New Roman" w:hAnsi="Times New Roman" w:cs="宋体"/>
          <w:sz w:val="24"/>
          <w:szCs w:val="24"/>
          <w:lang w:eastAsia="zh-CN"/>
        </w:rPr>
        <w:t>。</w:t>
      </w:r>
      <w:r>
        <w:rPr>
          <w:rFonts w:hint="eastAsia" w:ascii="Times New Roman" w:hAnsi="Times New Roman" w:cs="宋体"/>
          <w:sz w:val="24"/>
          <w:szCs w:val="24"/>
        </w:rPr>
        <w:t>在此期间，远控木马的被控端和控制端会利用请求响应等多种机制来</w:t>
      </w:r>
      <w:r>
        <w:rPr>
          <w:rFonts w:hint="eastAsia" w:ascii="Times New Roman" w:hAnsi="Times New Roman" w:cs="宋体"/>
          <w:sz w:val="24"/>
          <w:szCs w:val="24"/>
          <w:lang w:val="en-US" w:eastAsia="zh-CN"/>
        </w:rPr>
        <w:t>维持</w:t>
      </w:r>
      <w:r>
        <w:rPr>
          <w:rFonts w:hint="eastAsia" w:ascii="Times New Roman" w:hAnsi="Times New Roman" w:cs="宋体"/>
          <w:sz w:val="24"/>
          <w:szCs w:val="24"/>
        </w:rPr>
        <w:t>连接状态，由于</w:t>
      </w:r>
      <w:r>
        <w:rPr>
          <w:rFonts w:hint="eastAsia" w:ascii="Times New Roman" w:hAnsi="Times New Roman" w:cs="宋体"/>
          <w:sz w:val="24"/>
          <w:szCs w:val="24"/>
          <w:lang w:val="en-US" w:eastAsia="zh-CN"/>
        </w:rPr>
        <w:t>交互数据包</w:t>
      </w:r>
      <w:r>
        <w:rPr>
          <w:rFonts w:hint="eastAsia" w:ascii="Times New Roman" w:hAnsi="Times New Roman" w:cs="宋体"/>
          <w:sz w:val="24"/>
          <w:szCs w:val="24"/>
        </w:rPr>
        <w:t>在并不涉及实质性的信息交互，其通信负载相对较少</w:t>
      </w:r>
      <w:r>
        <w:rPr>
          <w:rFonts w:hint="eastAsia" w:ascii="Times New Roman" w:hAnsi="Times New Roman" w:cs="宋体"/>
          <w:sz w:val="24"/>
          <w:szCs w:val="24"/>
          <w:lang w:eastAsia="zh-CN"/>
        </w:rPr>
        <w:t>。</w:t>
      </w:r>
    </w:p>
    <w:p w14:paraId="125C65FB">
      <w:pPr>
        <w:spacing w:line="400" w:lineRule="exact"/>
        <w:jc w:val="center"/>
        <w:rPr>
          <w:sz w:val="24"/>
          <w:szCs w:val="24"/>
        </w:rPr>
      </w:pPr>
    </w:p>
    <w:p w14:paraId="3013F04E">
      <w:pPr>
        <w:spacing w:line="400" w:lineRule="exact"/>
        <w:jc w:val="center"/>
        <w:rPr>
          <w:sz w:val="24"/>
          <w:szCs w:val="24"/>
        </w:rPr>
      </w:pPr>
    </w:p>
    <w:p w14:paraId="64B5D23F">
      <w:pPr>
        <w:spacing w:line="400" w:lineRule="exact"/>
        <w:jc w:val="center"/>
        <w:rPr>
          <w:sz w:val="24"/>
          <w:szCs w:val="24"/>
        </w:rPr>
      </w:pPr>
      <w:r>
        <w:rPr>
          <w:rFonts w:hint="eastAsia" w:ascii="宋体" w:hAnsi="宋体" w:cs="宋体"/>
        </w:rPr>
        <w:drawing>
          <wp:anchor distT="0" distB="0" distL="114300" distR="114300" simplePos="0" relativeHeight="251663360" behindDoc="1" locked="0" layoutInCell="1" allowOverlap="1">
            <wp:simplePos x="0" y="0"/>
            <wp:positionH relativeFrom="column">
              <wp:posOffset>147320</wp:posOffset>
            </wp:positionH>
            <wp:positionV relativeFrom="paragraph">
              <wp:posOffset>71755</wp:posOffset>
            </wp:positionV>
            <wp:extent cx="4908550" cy="3573780"/>
            <wp:effectExtent l="0" t="0" r="0" b="0"/>
            <wp:wrapTight wrapText="bothSides">
              <wp:wrapPolygon>
                <wp:start x="-42" y="-58"/>
                <wp:lineTo x="-42" y="21588"/>
                <wp:lineTo x="21552" y="21588"/>
                <wp:lineTo x="21552" y="-58"/>
                <wp:lineTo x="-42" y="-58"/>
              </wp:wrapPolygon>
            </wp:wrapTight>
            <wp:docPr id="24" name="图片 24" descr="通信流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通信流程1"/>
                    <pic:cNvPicPr>
                      <a:picLocks noChangeAspect="1"/>
                    </pic:cNvPicPr>
                  </pic:nvPicPr>
                  <pic:blipFill>
                    <a:blip r:embed="rId28"/>
                    <a:srcRect r="2987"/>
                    <a:stretch>
                      <a:fillRect/>
                    </a:stretch>
                  </pic:blipFill>
                  <pic:spPr>
                    <a:xfrm>
                      <a:off x="0" y="0"/>
                      <a:ext cx="4908550" cy="3573780"/>
                    </a:xfrm>
                    <a:prstGeom prst="rect">
                      <a:avLst/>
                    </a:prstGeom>
                    <a:ln>
                      <a:solidFill>
                        <a:schemeClr val="bg1">
                          <a:lumMod val="95000"/>
                        </a:schemeClr>
                      </a:solidFill>
                    </a:ln>
                  </pic:spPr>
                </pic:pic>
              </a:graphicData>
            </a:graphic>
          </wp:anchor>
        </w:drawing>
      </w:r>
    </w:p>
    <w:p w14:paraId="3D298CD0">
      <w:pPr>
        <w:pStyle w:val="3"/>
        <w:spacing w:line="400" w:lineRule="exact"/>
        <w:jc w:val="center"/>
        <w:rPr>
          <w:rFonts w:hint="eastAsia" w:ascii="宋体" w:hAnsi="宋体" w:eastAsia="宋体" w:cs="宋体"/>
          <w:sz w:val="21"/>
          <w:szCs w:val="21"/>
        </w:rPr>
      </w:pPr>
      <w:bookmarkStart w:id="32" w:name="_Ref13169"/>
      <w:r>
        <w:rPr>
          <w:rFonts w:hint="eastAsia" w:ascii="宋体" w:hAnsi="宋体" w:eastAsia="宋体" w:cs="宋体"/>
          <w:sz w:val="21"/>
          <w:szCs w:val="21"/>
        </w:rPr>
        <w:t xml:space="preserve">图 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图_3-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bookmarkEnd w:id="32"/>
      <w:r>
        <w:rPr>
          <w:rFonts w:hint="eastAsia" w:ascii="宋体" w:hAnsi="宋体" w:eastAsia="宋体" w:cs="宋体"/>
          <w:sz w:val="21"/>
          <w:szCs w:val="21"/>
        </w:rPr>
        <w:t xml:space="preserve"> 远控木马通信流程</w:t>
      </w:r>
    </w:p>
    <w:p w14:paraId="2F19F161">
      <w:pPr>
        <w:spacing w:line="400" w:lineRule="exact"/>
        <w:rPr>
          <w:sz w:val="24"/>
          <w:szCs w:val="24"/>
        </w:rPr>
      </w:pPr>
    </w:p>
    <w:p w14:paraId="77721C62">
      <w:pPr>
        <w:spacing w:before="312" w:beforeLines="100" w:after="312" w:afterLines="100" w:line="400" w:lineRule="exact"/>
        <w:jc w:val="center"/>
        <w:outlineLvl w:val="0"/>
        <w:rPr>
          <w:rFonts w:ascii="Times New Roman" w:hAnsi="Times New Roman" w:eastAsia="黑体"/>
          <w:sz w:val="32"/>
          <w:szCs w:val="32"/>
        </w:rPr>
        <w:sectPr>
          <w:headerReference r:id="rId17"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bookmarkStart w:id="33" w:name="_Toc11809"/>
    </w:p>
    <w:p w14:paraId="1D6A7C8B">
      <w:pPr>
        <w:spacing w:line="400" w:lineRule="exact"/>
        <w:rPr>
          <w:rFonts w:ascii="Times New Roman" w:hAnsi="Times New Roman" w:eastAsia="黑体"/>
          <w:sz w:val="32"/>
          <w:szCs w:val="32"/>
        </w:rPr>
      </w:pPr>
    </w:p>
    <w:p w14:paraId="6DE0BDA7">
      <w:pPr>
        <w:spacing w:line="400" w:lineRule="exact"/>
        <w:rPr>
          <w:rFonts w:ascii="Times New Roman" w:hAnsi="Times New Roman" w:eastAsia="黑体"/>
          <w:sz w:val="32"/>
          <w:szCs w:val="32"/>
        </w:rPr>
        <w:sectPr>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09C2A93A">
      <w:pPr>
        <w:spacing w:before="312" w:beforeLines="100" w:after="312" w:afterLines="100" w:line="400" w:lineRule="exact"/>
        <w:jc w:val="center"/>
        <w:outlineLvl w:val="0"/>
        <w:rPr>
          <w:rFonts w:ascii="Times New Roman" w:hAnsi="Times New Roman" w:eastAsia="黑体"/>
          <w:sz w:val="32"/>
          <w:szCs w:val="32"/>
        </w:rPr>
      </w:pPr>
      <w:bookmarkStart w:id="34" w:name="_Toc6053"/>
      <w:r>
        <w:rPr>
          <w:rFonts w:hint="eastAsia" w:ascii="Times New Roman" w:hAnsi="Times New Roman" w:eastAsia="黑体"/>
          <w:sz w:val="32"/>
          <w:szCs w:val="32"/>
        </w:rPr>
        <w:t>4 相关理论与技术</w:t>
      </w:r>
      <w:bookmarkEnd w:id="33"/>
      <w:bookmarkEnd w:id="34"/>
    </w:p>
    <w:p w14:paraId="10D06103">
      <w:pPr>
        <w:spacing w:line="400" w:lineRule="exact"/>
        <w:jc w:val="left"/>
        <w:outlineLvl w:val="1"/>
        <w:rPr>
          <w:rFonts w:hint="eastAsia" w:ascii="黑体" w:hAnsi="黑体" w:eastAsia="黑体" w:cs="黑体"/>
          <w:sz w:val="30"/>
          <w:szCs w:val="30"/>
        </w:rPr>
      </w:pPr>
      <w:bookmarkStart w:id="35" w:name="_Toc22445"/>
      <w:bookmarkStart w:id="36" w:name="_Toc24531"/>
      <w:r>
        <w:rPr>
          <w:rFonts w:hint="eastAsia" w:ascii="黑体" w:hAnsi="黑体" w:eastAsia="黑体" w:cs="黑体"/>
          <w:sz w:val="30"/>
          <w:szCs w:val="30"/>
        </w:rPr>
        <w:t>4.1 机器学习概述</w:t>
      </w:r>
      <w:bookmarkEnd w:id="35"/>
      <w:bookmarkEnd w:id="36"/>
    </w:p>
    <w:p w14:paraId="2036E74E">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机器学习是多学科交叉领域，广泛应用于图像识别、自然语言处理、推荐系统等领域。机器学习通过自主</w:t>
      </w:r>
      <w:r>
        <w:rPr>
          <w:rFonts w:hint="eastAsia" w:ascii="Times New Roman" w:hAnsi="Times New Roman" w:cs="宋体"/>
          <w:sz w:val="24"/>
          <w:szCs w:val="24"/>
          <w:lang w:val="en-US" w:eastAsia="zh-CN"/>
        </w:rPr>
        <w:t>挖掘</w:t>
      </w:r>
      <w:r>
        <w:rPr>
          <w:rFonts w:hint="eastAsia" w:ascii="Times New Roman" w:hAnsi="Times New Roman" w:cs="宋体"/>
          <w:sz w:val="24"/>
          <w:szCs w:val="24"/>
        </w:rPr>
        <w:t>数据潜在规律，完成相应预测</w:t>
      </w:r>
      <w:r>
        <w:rPr>
          <w:rFonts w:hint="eastAsia" w:ascii="Times New Roman" w:hAnsi="Times New Roman" w:cs="宋体"/>
          <w:sz w:val="24"/>
          <w:szCs w:val="24"/>
          <w:lang w:val="en-US" w:eastAsia="zh-CN"/>
        </w:rPr>
        <w:t>或</w:t>
      </w:r>
      <w:r>
        <w:rPr>
          <w:rFonts w:hint="eastAsia" w:ascii="Times New Roman" w:hAnsi="Times New Roman" w:cs="宋体"/>
          <w:sz w:val="24"/>
          <w:szCs w:val="24"/>
        </w:rPr>
        <w:t>决策任务。监督学习依赖于标注数据来构建分类或回归模型，而无监督学习则是更加侧重从</w:t>
      </w:r>
      <w:r>
        <w:rPr>
          <w:rFonts w:hint="eastAsia" w:ascii="Times New Roman" w:hAnsi="Times New Roman" w:cs="宋体"/>
          <w:sz w:val="24"/>
          <w:szCs w:val="24"/>
          <w:lang w:val="en-US" w:eastAsia="zh-CN"/>
        </w:rPr>
        <w:t>未标注</w:t>
      </w:r>
      <w:r>
        <w:rPr>
          <w:rFonts w:hint="eastAsia" w:ascii="Times New Roman" w:hAnsi="Times New Roman" w:cs="宋体"/>
          <w:sz w:val="24"/>
          <w:szCs w:val="24"/>
        </w:rPr>
        <w:t>数据中发现聚类与潜在结构，强化学习</w:t>
      </w:r>
      <w:r>
        <w:rPr>
          <w:rFonts w:hint="eastAsia" w:ascii="Times New Roman" w:hAnsi="Times New Roman" w:cs="宋体"/>
          <w:sz w:val="24"/>
          <w:szCs w:val="24"/>
          <w:lang w:val="en-US" w:eastAsia="zh-CN"/>
        </w:rPr>
        <w:t>通过</w:t>
      </w:r>
      <w:r>
        <w:rPr>
          <w:rFonts w:hint="eastAsia" w:ascii="Times New Roman" w:hAnsi="Times New Roman" w:cs="宋体"/>
          <w:sz w:val="24"/>
          <w:szCs w:val="24"/>
        </w:rPr>
        <w:t>环境交互与奖励机制优化策略。</w:t>
      </w:r>
    </w:p>
    <w:p w14:paraId="023DEFFC">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机器学习存在三个基本要素，分别是数据、模型和算法，其中数据是机器学习的基础，是用于模型训练并进行优化改进的重要依据，与传统依靠经验的决策方式不同，机器学习采用数据驱动决策方式</w:t>
      </w:r>
      <w:r>
        <w:rPr>
          <w:rFonts w:hint="eastAsia" w:ascii="Times New Roman" w:hAnsi="Times New Roman" w:cs="宋体"/>
          <w:sz w:val="24"/>
          <w:szCs w:val="24"/>
          <w:lang w:eastAsia="zh-CN"/>
        </w:rPr>
        <w:t>。</w:t>
      </w:r>
      <w:r>
        <w:rPr>
          <w:rFonts w:hint="eastAsia" w:ascii="Times New Roman" w:hAnsi="Times New Roman" w:cs="宋体"/>
          <w:sz w:val="24"/>
          <w:szCs w:val="24"/>
        </w:rPr>
        <w:t>模型通过使用数据来执行决策输出的假定函数，模型可以是计算型的，也可以是规则型的；算法是学习模型对于所需要处理数据的具体计算方法，通常会涉及到数学与最优化问题，其作用是从假设空间中挑选出最优模型从而得到最优结果。</w:t>
      </w:r>
    </w:p>
    <w:p w14:paraId="4C967915">
      <w:pPr>
        <w:adjustRightInd w:val="0"/>
        <w:spacing w:line="400" w:lineRule="exact"/>
        <w:ind w:firstLine="0" w:firstLineChars="0"/>
        <w:rPr>
          <w:rFonts w:ascii="Times New Roman" w:hAnsi="Times New Roman" w:cs="宋体"/>
          <w:sz w:val="24"/>
          <w:szCs w:val="24"/>
        </w:rPr>
      </w:pPr>
    </w:p>
    <w:p w14:paraId="3911A809">
      <w:pPr>
        <w:spacing w:line="400" w:lineRule="exact"/>
        <w:jc w:val="left"/>
        <w:outlineLvl w:val="1"/>
        <w:rPr>
          <w:rFonts w:hint="eastAsia" w:ascii="黑体" w:hAnsi="黑体" w:eastAsia="黑体" w:cs="黑体"/>
          <w:sz w:val="30"/>
          <w:szCs w:val="30"/>
        </w:rPr>
      </w:pPr>
      <w:bookmarkStart w:id="37" w:name="_Toc15973"/>
      <w:bookmarkStart w:id="38" w:name="_Toc6156"/>
      <w:r>
        <w:rPr>
          <w:rFonts w:hint="eastAsia" w:ascii="黑体" w:hAnsi="黑体" w:eastAsia="黑体" w:cs="黑体"/>
          <w:sz w:val="30"/>
          <w:szCs w:val="30"/>
        </w:rPr>
        <w:t>4.2 主要类型</w:t>
      </w:r>
      <w:bookmarkEnd w:id="37"/>
      <w:bookmarkEnd w:id="38"/>
    </w:p>
    <w:p w14:paraId="72CC6F94">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机器学习主要分为三种类型：监督学习、无监督学习、强化学习。</w:t>
      </w:r>
    </w:p>
    <w:p w14:paraId="3B3C9FEC">
      <w:pPr>
        <w:adjustRightInd/>
        <w:spacing w:line="400" w:lineRule="exact"/>
        <w:ind w:firstLine="0" w:firstLineChars="0"/>
        <w:jc w:val="left"/>
        <w:outlineLvl w:val="2"/>
        <w:rPr>
          <w:rFonts w:hint="eastAsia" w:ascii="Times New Roman" w:hAnsi="Times New Roman" w:cs="宋体"/>
          <w:sz w:val="24"/>
          <w:szCs w:val="24"/>
        </w:rPr>
      </w:pPr>
      <w:bookmarkStart w:id="39" w:name="_Toc29765"/>
      <w:bookmarkStart w:id="40" w:name="_Toc22549"/>
      <w:r>
        <w:rPr>
          <w:rFonts w:hint="eastAsia" w:ascii="黑体" w:hAnsi="黑体" w:eastAsia="黑体" w:cs="黑体"/>
          <w:sz w:val="24"/>
          <w:szCs w:val="24"/>
        </w:rPr>
        <w:t>4.2.1监督学习</w:t>
      </w:r>
      <w:bookmarkEnd w:id="39"/>
      <w:bookmarkEnd w:id="40"/>
    </w:p>
    <w:p w14:paraId="16485AC9">
      <w:pPr>
        <w:adjustRightInd w:val="0"/>
        <w:spacing w:line="400" w:lineRule="exact"/>
        <w:ind w:firstLine="480" w:firstLineChars="200"/>
        <w:rPr>
          <w:rFonts w:hint="eastAsia" w:ascii="Times New Roman" w:hAnsi="Times New Roman" w:cs="宋体"/>
          <w:sz w:val="24"/>
          <w:szCs w:val="24"/>
        </w:rPr>
      </w:pPr>
      <w:r>
        <w:rPr>
          <w:rFonts w:hint="eastAsia" w:ascii="Times New Roman" w:hAnsi="Times New Roman" w:cs="宋体"/>
          <w:sz w:val="24"/>
          <w:szCs w:val="24"/>
        </w:rPr>
        <w:t>监督学习（Supervised Learning）作为机器学习领域的关键组成部分，</w:t>
      </w:r>
      <w:r>
        <w:rPr>
          <w:rFonts w:hint="eastAsia" w:ascii="Times New Roman" w:hAnsi="Times New Roman" w:cs="宋体"/>
          <w:sz w:val="24"/>
          <w:szCs w:val="24"/>
          <w:lang w:val="en-US" w:eastAsia="zh-CN"/>
        </w:rPr>
        <w:t>使用</w:t>
      </w:r>
      <w:r>
        <w:rPr>
          <w:rFonts w:hint="eastAsia" w:ascii="Times New Roman" w:hAnsi="Times New Roman" w:cs="宋体"/>
          <w:sz w:val="24"/>
          <w:szCs w:val="24"/>
        </w:rPr>
        <w:t>带有标签的数据集对模型进行训练，旨在构建输入特征与目标标签之间的映射关系，实现对未知数据的预测</w:t>
      </w:r>
      <w:r>
        <w:rPr>
          <w:rFonts w:hint="eastAsia" w:ascii="Times New Roman" w:hAnsi="Times New Roman" w:cs="宋体"/>
          <w:sz w:val="24"/>
          <w:szCs w:val="24"/>
          <w:lang w:val="en-US" w:eastAsia="zh-CN"/>
        </w:rPr>
        <w:t>或分类</w:t>
      </w:r>
      <w:r>
        <w:rPr>
          <w:rFonts w:hint="eastAsia" w:ascii="Times New Roman" w:hAnsi="Times New Roman" w:cs="宋体"/>
          <w:sz w:val="24"/>
          <w:szCs w:val="24"/>
        </w:rPr>
        <w:t>。其流程主要包含以下四个阶段：数据准备、模型训练、参数调优及预测应用</w:t>
      </w:r>
      <w:r>
        <w:rPr>
          <w:rFonts w:hint="eastAsia" w:ascii="Times New Roman" w:hAnsi="Times New Roman" w:cs="宋体"/>
          <w:sz w:val="24"/>
          <w:szCs w:val="24"/>
          <w:lang w:eastAsia="zh-CN"/>
        </w:rPr>
        <w:t>。</w:t>
      </w:r>
      <w:r>
        <w:rPr>
          <w:rFonts w:hint="eastAsia" w:ascii="Times New Roman" w:hAnsi="Times New Roman" w:cs="宋体"/>
          <w:sz w:val="24"/>
          <w:szCs w:val="24"/>
        </w:rPr>
        <w:t>监督学习的常用算法既包括线性回归、逻辑回归、决策树、支持向量机等传统方法，也涵盖基于神经网络的深度学习模型。</w:t>
      </w:r>
    </w:p>
    <w:p w14:paraId="1B234214">
      <w:pPr>
        <w:spacing w:line="400" w:lineRule="exact"/>
        <w:jc w:val="left"/>
        <w:outlineLvl w:val="2"/>
        <w:rPr>
          <w:rFonts w:hint="eastAsia" w:ascii="黑体" w:hAnsi="黑体" w:eastAsia="黑体" w:cs="黑体"/>
          <w:sz w:val="24"/>
          <w:szCs w:val="24"/>
        </w:rPr>
      </w:pPr>
      <w:bookmarkStart w:id="41" w:name="_Toc31148"/>
      <w:bookmarkStart w:id="42" w:name="_Toc27485"/>
      <w:r>
        <w:rPr>
          <w:rFonts w:hint="eastAsia" w:ascii="黑体" w:hAnsi="黑体" w:eastAsia="黑体" w:cs="黑体"/>
          <w:sz w:val="24"/>
          <w:szCs w:val="24"/>
        </w:rPr>
        <w:t>4.2.2无监督学习</w:t>
      </w:r>
      <w:bookmarkEnd w:id="41"/>
      <w:bookmarkEnd w:id="42"/>
    </w:p>
    <w:p w14:paraId="38B18737">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无监督学习（Unsupervised Learning）的关键核心在于从不带标签的数据中自动发现隐藏的映射规律，常常被用于聚类、降维、数据关联分析、生成建模等一系列任务。无监督学习算法的优势在于降低对带标签数据的依赖性，适用于标注成本高或标签定义模糊的场景。</w:t>
      </w:r>
    </w:p>
    <w:p w14:paraId="07685AD4">
      <w:pPr>
        <w:spacing w:line="400" w:lineRule="exact"/>
        <w:jc w:val="left"/>
        <w:outlineLvl w:val="2"/>
        <w:rPr>
          <w:rFonts w:hint="eastAsia" w:ascii="黑体" w:hAnsi="黑体" w:eastAsia="黑体" w:cs="黑体"/>
          <w:sz w:val="24"/>
          <w:szCs w:val="24"/>
        </w:rPr>
      </w:pPr>
      <w:bookmarkStart w:id="43" w:name="_Toc21368"/>
      <w:bookmarkStart w:id="44" w:name="_Toc97"/>
      <w:r>
        <w:rPr>
          <w:rFonts w:hint="eastAsia" w:ascii="黑体" w:hAnsi="黑体" w:eastAsia="黑体" w:cs="黑体"/>
          <w:sz w:val="24"/>
          <w:szCs w:val="24"/>
        </w:rPr>
        <w:t>4.2.3强化学习</w:t>
      </w:r>
      <w:bookmarkEnd w:id="43"/>
      <w:bookmarkEnd w:id="44"/>
    </w:p>
    <w:p w14:paraId="6203273A">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强化学习（Reinforcement Learning）专注于动态决策分析</w:t>
      </w:r>
      <w:r>
        <w:rPr>
          <w:rFonts w:hint="eastAsia" w:ascii="Times New Roman" w:hAnsi="Times New Roman" w:cs="宋体"/>
          <w:sz w:val="24"/>
          <w:szCs w:val="24"/>
          <w:lang w:eastAsia="zh-CN"/>
        </w:rPr>
        <w:t>，</w:t>
      </w:r>
      <w:r>
        <w:rPr>
          <w:rFonts w:hint="eastAsia" w:ascii="Times New Roman" w:hAnsi="Times New Roman" w:eastAsia="宋体" w:cs="宋体"/>
          <w:i w:val="0"/>
          <w:iCs w:val="0"/>
          <w:caps w:val="0"/>
          <w:color w:val="auto"/>
          <w:spacing w:val="0"/>
          <w:sz w:val="24"/>
          <w:szCs w:val="24"/>
          <w:shd w:val="clear" w:fill="auto"/>
        </w:rPr>
        <w:t>关注智能体如何在动态环境中采取一系列行动，以最大化累积奖励。智能体通过与环境进行交互，从环境中获得反馈，并据此不断调整自己的行为策略。</w:t>
      </w:r>
    </w:p>
    <w:p w14:paraId="44AAEFC0">
      <w:pPr>
        <w:adjustRightInd w:val="0"/>
        <w:spacing w:line="400" w:lineRule="exact"/>
        <w:rPr>
          <w:rFonts w:ascii="Times New Roman" w:hAnsi="Times New Roman" w:cs="宋体"/>
          <w:sz w:val="24"/>
          <w:szCs w:val="24"/>
        </w:rPr>
      </w:pPr>
    </w:p>
    <w:p w14:paraId="76317A07">
      <w:pPr>
        <w:spacing w:line="400" w:lineRule="exact"/>
        <w:jc w:val="left"/>
        <w:outlineLvl w:val="1"/>
        <w:rPr>
          <w:rFonts w:hint="eastAsia" w:ascii="黑体" w:hAnsi="黑体" w:eastAsia="黑体" w:cs="黑体"/>
          <w:sz w:val="30"/>
          <w:szCs w:val="30"/>
        </w:rPr>
      </w:pPr>
      <w:bookmarkStart w:id="45" w:name="_Toc8432"/>
      <w:bookmarkStart w:id="46" w:name="_Toc17283"/>
      <w:r>
        <w:rPr>
          <w:rFonts w:hint="eastAsia" w:ascii="黑体" w:hAnsi="黑体" w:eastAsia="黑体" w:cs="黑体"/>
          <w:sz w:val="30"/>
          <w:szCs w:val="30"/>
        </w:rPr>
        <w:t>4.3 常见算法</w:t>
      </w:r>
      <w:bookmarkEnd w:id="45"/>
      <w:bookmarkEnd w:id="46"/>
    </w:p>
    <w:p w14:paraId="709C98D2">
      <w:pPr>
        <w:spacing w:line="400" w:lineRule="exact"/>
        <w:jc w:val="left"/>
        <w:outlineLvl w:val="2"/>
        <w:rPr>
          <w:rFonts w:hint="eastAsia" w:ascii="黑体" w:hAnsi="黑体" w:eastAsia="黑体" w:cs="黑体"/>
          <w:sz w:val="24"/>
          <w:szCs w:val="24"/>
        </w:rPr>
      </w:pPr>
      <w:bookmarkStart w:id="47" w:name="_Toc26444"/>
      <w:bookmarkStart w:id="48" w:name="_Toc7519"/>
      <w:r>
        <w:rPr>
          <w:rFonts w:hint="eastAsia" w:ascii="黑体" w:hAnsi="黑体" w:eastAsia="黑体" w:cs="黑体"/>
          <w:sz w:val="24"/>
          <w:szCs w:val="24"/>
        </w:rPr>
        <w:t>4.3.1 随机森林</w:t>
      </w:r>
      <w:bookmarkEnd w:id="47"/>
      <w:bookmarkEnd w:id="48"/>
    </w:p>
    <w:p w14:paraId="28BA7AD9">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随机森林算法（Random Forest，RF）是一种基于集成学习（Ensemble Learning）的机器学习方法，其核心机制是通过构建多棵决策树</w:t>
      </w:r>
      <w:r>
        <w:rPr>
          <w:rFonts w:hint="eastAsia" w:ascii="Times New Roman" w:hAnsi="Times New Roman" w:cs="宋体"/>
          <w:sz w:val="24"/>
          <w:szCs w:val="24"/>
          <w:lang w:eastAsia="zh-CN"/>
        </w:rPr>
        <w:t>，</w:t>
      </w:r>
      <w:r>
        <w:rPr>
          <w:rFonts w:hint="eastAsia" w:ascii="Times New Roman" w:hAnsi="Times New Roman" w:cs="宋体"/>
          <w:sz w:val="24"/>
          <w:szCs w:val="24"/>
        </w:rPr>
        <w:t>并汇总多棵决策树的预测结果</w:t>
      </w:r>
      <w:r>
        <w:rPr>
          <w:rFonts w:hint="eastAsia" w:ascii="Times New Roman" w:hAnsi="Times New Roman" w:cs="宋体"/>
          <w:sz w:val="24"/>
          <w:szCs w:val="24"/>
          <w:lang w:eastAsia="zh-CN"/>
        </w:rPr>
        <w:t>，</w:t>
      </w:r>
      <w:r>
        <w:rPr>
          <w:rFonts w:hint="eastAsia" w:ascii="Times New Roman" w:hAnsi="Times New Roman" w:cs="宋体"/>
          <w:sz w:val="24"/>
          <w:szCs w:val="24"/>
        </w:rPr>
        <w:t>选择最优结果来提升模型的准确性。</w:t>
      </w:r>
      <w:r>
        <w:rPr>
          <w:rFonts w:hint="eastAsia" w:ascii="Times New Roman" w:hAnsi="Times New Roman" w:cs="宋体"/>
          <w:sz w:val="24"/>
          <w:szCs w:val="24"/>
          <w:lang w:val="en-US" w:eastAsia="zh-CN"/>
        </w:rPr>
        <w:t>其</w:t>
      </w:r>
      <w:r>
        <w:rPr>
          <w:rFonts w:hint="eastAsia" w:ascii="Times New Roman" w:hAnsi="Times New Roman" w:cs="宋体"/>
          <w:sz w:val="24"/>
          <w:szCs w:val="24"/>
        </w:rPr>
        <w:t>核心机制包含双重随机性：第一重随机性是指通过样本数据的随机性为每棵决策树生成具有差异化的训练子集，即从原始数据集中有放回地随机抽取样本，以此来确保单棵树的学习基尼多样性；第二重随机性则是指在每一棵树的节点划分过程中引入特征随机性，仅从随机选取的特征子集中搜索最优划分条件，进一步降低树间相关性。</w:t>
      </w:r>
    </w:p>
    <w:p w14:paraId="01BD6F75">
      <w:pPr>
        <w:spacing w:line="400" w:lineRule="exact"/>
        <w:jc w:val="left"/>
        <w:outlineLvl w:val="2"/>
        <w:rPr>
          <w:rFonts w:hint="eastAsia" w:ascii="黑体" w:hAnsi="黑体" w:eastAsia="黑体" w:cs="黑体"/>
          <w:sz w:val="24"/>
          <w:szCs w:val="24"/>
        </w:rPr>
      </w:pPr>
      <w:bookmarkStart w:id="49" w:name="_Toc22266"/>
      <w:bookmarkStart w:id="50" w:name="_Toc7059"/>
      <w:r>
        <w:rPr>
          <w:rFonts w:hint="eastAsia" w:ascii="黑体" w:hAnsi="黑体" w:eastAsia="黑体" w:cs="黑体"/>
          <w:sz w:val="24"/>
          <w:szCs w:val="24"/>
        </w:rPr>
        <w:t>4.3.2 支持向量机</w:t>
      </w:r>
      <w:bookmarkEnd w:id="49"/>
      <w:bookmarkEnd w:id="50"/>
    </w:p>
    <w:p w14:paraId="1E825143">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支持向量机算法（Support Vector Machine，SVM）是一种经典的监督学习</w:t>
      </w:r>
      <w:r>
        <w:rPr>
          <w:rFonts w:hint="eastAsia" w:ascii="Times New Roman" w:hAnsi="Times New Roman" w:cs="宋体"/>
          <w:sz w:val="24"/>
          <w:szCs w:val="24"/>
          <w:lang w:val="en-US" w:eastAsia="zh-CN"/>
        </w:rPr>
        <w:t>算法</w:t>
      </w:r>
      <w:r>
        <w:rPr>
          <w:rFonts w:hint="eastAsia" w:ascii="Times New Roman" w:hAnsi="Times New Roman" w:cs="宋体"/>
          <w:sz w:val="24"/>
          <w:szCs w:val="24"/>
        </w:rPr>
        <w:t>，主要被用于分类和回归两大任务。其最关键的核心思想则是寻找一个能够最大化分类间隔的超平面来划分所有数据，这个超平面到各类样本的最小距离达到最大，而离超平面最近的样本点被称为支持向量。</w:t>
      </w:r>
    </w:p>
    <w:p w14:paraId="76C2B257">
      <w:pPr>
        <w:spacing w:line="400" w:lineRule="exact"/>
        <w:jc w:val="left"/>
        <w:outlineLvl w:val="2"/>
        <w:rPr>
          <w:rFonts w:hint="eastAsia" w:ascii="黑体" w:hAnsi="黑体" w:eastAsia="黑体" w:cs="黑体"/>
          <w:sz w:val="24"/>
          <w:szCs w:val="24"/>
        </w:rPr>
      </w:pPr>
      <w:bookmarkStart w:id="51" w:name="_Toc10830"/>
      <w:bookmarkStart w:id="52" w:name="_Toc17702"/>
      <w:r>
        <w:rPr>
          <w:rFonts w:hint="eastAsia" w:ascii="黑体" w:hAnsi="黑体" w:eastAsia="黑体" w:cs="黑体"/>
          <w:sz w:val="24"/>
          <w:szCs w:val="24"/>
        </w:rPr>
        <w:t>4.3.3 k近邻</w:t>
      </w:r>
      <w:bookmarkEnd w:id="51"/>
      <w:bookmarkEnd w:id="52"/>
    </w:p>
    <w:p w14:paraId="77FCAD29">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k近邻算法（K-Nearest Neighbor，KNN）是机器学习之中一种基于实例的监督学习算法，k近邻算法的关键核心逻辑是通过样本数据间的相似性进行预测判断。对于新数据点，算法计算出新数据点与训练集中所有数据样本的距离，并选择最近的k个邻居，根据选择出的这K个邻居的多数类别（分类任务）或平均值（回归任务）得出结果。该算法更适用于规模较小、维度更低的场景，例如简单分类或局部特征明显的模式识别任务。</w:t>
      </w:r>
    </w:p>
    <w:p w14:paraId="2C2E7022">
      <w:pPr>
        <w:adjustRightInd w:val="0"/>
        <w:spacing w:line="400" w:lineRule="exact"/>
        <w:ind w:firstLine="480" w:firstLineChars="200"/>
        <w:rPr>
          <w:rFonts w:ascii="Times New Roman" w:hAnsi="Times New Roman" w:cs="宋体"/>
          <w:sz w:val="24"/>
          <w:szCs w:val="24"/>
        </w:rPr>
        <w:sectPr>
          <w:headerReference r:id="rId18"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03C45A39">
      <w:pPr>
        <w:spacing w:before="312" w:beforeLines="100" w:after="312" w:afterLines="100" w:line="400" w:lineRule="exact"/>
        <w:jc w:val="center"/>
        <w:outlineLvl w:val="0"/>
        <w:rPr>
          <w:rFonts w:ascii="Times New Roman" w:hAnsi="Times New Roman" w:eastAsia="黑体"/>
          <w:sz w:val="32"/>
          <w:szCs w:val="32"/>
        </w:rPr>
      </w:pPr>
      <w:bookmarkStart w:id="53" w:name="_Toc7194"/>
      <w:bookmarkStart w:id="54" w:name="_Toc29338"/>
      <w:r>
        <w:rPr>
          <w:rFonts w:hint="eastAsia" w:ascii="Times New Roman" w:hAnsi="Times New Roman" w:eastAsia="黑体"/>
          <w:sz w:val="32"/>
          <w:szCs w:val="32"/>
        </w:rPr>
        <w:t>5 实验及分析</w:t>
      </w:r>
      <w:bookmarkEnd w:id="53"/>
      <w:bookmarkEnd w:id="54"/>
    </w:p>
    <w:p w14:paraId="09A10169">
      <w:pPr>
        <w:spacing w:line="400" w:lineRule="exact"/>
        <w:jc w:val="left"/>
        <w:outlineLvl w:val="1"/>
        <w:rPr>
          <w:rFonts w:hint="eastAsia" w:ascii="黑体" w:hAnsi="黑体" w:eastAsia="黑体" w:cs="黑体"/>
          <w:sz w:val="30"/>
          <w:szCs w:val="30"/>
        </w:rPr>
      </w:pPr>
      <w:bookmarkStart w:id="55" w:name="_Toc26502"/>
      <w:bookmarkStart w:id="56" w:name="_Toc19114"/>
      <w:r>
        <w:rPr>
          <w:rFonts w:hint="eastAsia" w:ascii="黑体" w:hAnsi="黑体" w:eastAsia="黑体" w:cs="黑体"/>
          <w:sz w:val="30"/>
          <w:szCs w:val="30"/>
        </w:rPr>
        <w:t>5.1 实验环境</w:t>
      </w:r>
      <w:bookmarkEnd w:id="55"/>
      <w:bookmarkEnd w:id="56"/>
    </w:p>
    <w:p w14:paraId="1CC5BCE9">
      <w:pPr>
        <w:adjustRightInd w:val="0"/>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drawing>
          <wp:anchor distT="0" distB="0" distL="114300" distR="114300" simplePos="0" relativeHeight="251664384" behindDoc="1" locked="0" layoutInCell="1" allowOverlap="1">
            <wp:simplePos x="0" y="0"/>
            <wp:positionH relativeFrom="column">
              <wp:posOffset>-29210</wp:posOffset>
            </wp:positionH>
            <wp:positionV relativeFrom="paragraph">
              <wp:posOffset>1521460</wp:posOffset>
            </wp:positionV>
            <wp:extent cx="5275580" cy="2889250"/>
            <wp:effectExtent l="0" t="0" r="12700" b="6350"/>
            <wp:wrapTight wrapText="bothSides">
              <wp:wrapPolygon>
                <wp:start x="0" y="0"/>
                <wp:lineTo x="0" y="21534"/>
                <wp:lineTo x="21527" y="21534"/>
                <wp:lineTo x="21527" y="0"/>
                <wp:lineTo x="0" y="0"/>
              </wp:wrapPolygon>
            </wp:wrapTight>
            <wp:docPr id="2" name="图片 2" descr="拓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拓扑图1"/>
                    <pic:cNvPicPr>
                      <a:picLocks noChangeAspect="1"/>
                    </pic:cNvPicPr>
                  </pic:nvPicPr>
                  <pic:blipFill>
                    <a:blip r:embed="rId29"/>
                    <a:stretch>
                      <a:fillRect/>
                    </a:stretch>
                  </pic:blipFill>
                  <pic:spPr>
                    <a:xfrm>
                      <a:off x="0" y="0"/>
                      <a:ext cx="5275580" cy="2889250"/>
                    </a:xfrm>
                    <a:prstGeom prst="rect">
                      <a:avLst/>
                    </a:prstGeom>
                  </pic:spPr>
                </pic:pic>
              </a:graphicData>
            </a:graphic>
          </wp:anchor>
        </w:drawing>
      </w:r>
      <w:r>
        <w:rPr>
          <w:rFonts w:hint="eastAsia" w:ascii="Times New Roman" w:hAnsi="Times New Roman" w:cs="宋体"/>
          <w:sz w:val="24"/>
          <w:szCs w:val="24"/>
        </w:rPr>
        <w:t>为保证实验安全进行，</w:t>
      </w:r>
      <w:r>
        <w:rPr>
          <w:rFonts w:hint="eastAsia" w:ascii="Times New Roman" w:hAnsi="Times New Roman" w:cs="宋体"/>
          <w:sz w:val="24"/>
          <w:szCs w:val="24"/>
          <w:lang w:val="en-US" w:eastAsia="zh-CN"/>
        </w:rPr>
        <w:t>本文所有</w:t>
      </w:r>
      <w:r>
        <w:rPr>
          <w:rFonts w:hint="eastAsia" w:ascii="Times New Roman" w:hAnsi="Times New Roman" w:cs="宋体"/>
          <w:sz w:val="24"/>
          <w:szCs w:val="24"/>
        </w:rPr>
        <w:t>被控端</w:t>
      </w:r>
      <w:r>
        <w:rPr>
          <w:rFonts w:hint="eastAsia" w:ascii="Times New Roman" w:hAnsi="Times New Roman" w:cs="宋体"/>
          <w:sz w:val="24"/>
          <w:szCs w:val="24"/>
          <w:lang w:val="en-US" w:eastAsia="zh-CN"/>
        </w:rPr>
        <w:t>均运行</w:t>
      </w:r>
      <w:r>
        <w:rPr>
          <w:rFonts w:hint="eastAsia" w:ascii="Times New Roman" w:hAnsi="Times New Roman" w:cs="宋体"/>
          <w:sz w:val="24"/>
          <w:szCs w:val="24"/>
        </w:rPr>
        <w:t>于windows 7 32位、windows 7 64位、windows 8、windows server 2019与windows 10专业版虚拟机</w:t>
      </w:r>
      <w:r>
        <w:rPr>
          <w:rFonts w:hint="eastAsia" w:ascii="Times New Roman" w:hAnsi="Times New Roman" w:cs="宋体"/>
          <w:sz w:val="24"/>
          <w:szCs w:val="24"/>
          <w:lang w:val="en-US" w:eastAsia="zh-CN"/>
        </w:rPr>
        <w:t>中</w:t>
      </w:r>
      <w:r>
        <w:rPr>
          <w:rFonts w:hint="eastAsia" w:ascii="Times New Roman" w:hAnsi="Times New Roman" w:cs="宋体"/>
          <w:sz w:val="24"/>
          <w:szCs w:val="24"/>
          <w:lang w:eastAsia="zh-CN"/>
        </w:rPr>
        <w:t>，</w:t>
      </w:r>
      <w:r>
        <w:rPr>
          <w:rFonts w:hint="eastAsia" w:ascii="Times New Roman" w:hAnsi="Times New Roman" w:cs="宋体"/>
          <w:sz w:val="24"/>
          <w:szCs w:val="24"/>
          <w:lang w:val="en-US" w:eastAsia="zh-CN"/>
        </w:rPr>
        <w:t>对不同操作系统进行攻击</w:t>
      </w:r>
      <w:r>
        <w:rPr>
          <w:rFonts w:hint="eastAsia" w:ascii="Times New Roman" w:hAnsi="Times New Roman" w:cs="宋体"/>
          <w:sz w:val="24"/>
          <w:szCs w:val="24"/>
        </w:rPr>
        <w:t>。将检测</w:t>
      </w:r>
      <w:r>
        <w:rPr>
          <w:rFonts w:hint="eastAsia" w:ascii="Times New Roman" w:hAnsi="Times New Roman" w:cs="宋体"/>
          <w:sz w:val="24"/>
          <w:szCs w:val="24"/>
          <w:lang w:val="en-US" w:eastAsia="zh-CN"/>
        </w:rPr>
        <w:t>程序</w:t>
      </w:r>
      <w:r>
        <w:rPr>
          <w:rFonts w:hint="eastAsia" w:ascii="Times New Roman" w:hAnsi="Times New Roman" w:cs="宋体"/>
          <w:sz w:val="24"/>
          <w:szCs w:val="24"/>
        </w:rPr>
        <w:t>搭建在具有16GB内存，AMD Ryzen 7 5700处理器的</w:t>
      </w:r>
      <w:r>
        <w:rPr>
          <w:rFonts w:hint="eastAsia" w:ascii="Times New Roman" w:hAnsi="Times New Roman" w:cs="宋体"/>
          <w:sz w:val="24"/>
          <w:szCs w:val="24"/>
          <w:lang w:val="en-US" w:eastAsia="zh-CN"/>
        </w:rPr>
        <w:t>主机中</w:t>
      </w:r>
      <w:r>
        <w:rPr>
          <w:rFonts w:hint="eastAsia" w:ascii="Times New Roman" w:hAnsi="Times New Roman" w:cs="宋体"/>
          <w:sz w:val="24"/>
          <w:szCs w:val="24"/>
        </w:rPr>
        <w:t>。</w:t>
      </w:r>
      <w:r>
        <w:rPr>
          <w:rFonts w:hint="eastAsia" w:ascii="Times New Roman" w:hAnsi="Times New Roman" w:cs="宋体"/>
          <w:sz w:val="24"/>
          <w:szCs w:val="24"/>
          <w:lang w:val="en-US" w:eastAsia="zh-CN"/>
        </w:rPr>
        <w:t>并</w:t>
      </w:r>
      <w:r>
        <w:rPr>
          <w:rFonts w:hint="eastAsia" w:ascii="Times New Roman" w:hAnsi="Times New Roman" w:cs="宋体"/>
          <w:sz w:val="24"/>
          <w:szCs w:val="24"/>
        </w:rPr>
        <w:t>使用具有IP公网的</w:t>
      </w:r>
      <w:r>
        <w:rPr>
          <w:rFonts w:hint="eastAsia" w:ascii="Times New Roman" w:hAnsi="Times New Roman" w:cs="宋体"/>
          <w:sz w:val="24"/>
          <w:szCs w:val="24"/>
          <w:lang w:val="en-US" w:eastAsia="zh-CN"/>
        </w:rPr>
        <w:t>Windows操作系统</w:t>
      </w:r>
      <w:r>
        <w:rPr>
          <w:rFonts w:hint="eastAsia" w:ascii="Times New Roman" w:hAnsi="Times New Roman" w:cs="宋体"/>
          <w:sz w:val="24"/>
          <w:szCs w:val="24"/>
        </w:rPr>
        <w:t>云服务器作为控制端运行环境。通过Wireshark采集通信流量</w:t>
      </w:r>
      <w:r>
        <w:rPr>
          <w:rFonts w:hint="eastAsia" w:ascii="Times New Roman" w:hAnsi="Times New Roman" w:cs="宋体"/>
          <w:sz w:val="24"/>
          <w:szCs w:val="24"/>
          <w:lang w:eastAsia="zh-CN"/>
        </w:rPr>
        <w:t>。</w:t>
      </w:r>
      <w:r>
        <w:rPr>
          <w:rFonts w:hint="eastAsia" w:ascii="Times New Roman" w:hAnsi="Times New Roman" w:cs="宋体"/>
          <w:sz w:val="24"/>
          <w:szCs w:val="24"/>
        </w:rPr>
        <w:t>利用Python3.7，Scikit-learn（sklearn）库</w:t>
      </w:r>
      <w:r>
        <w:rPr>
          <w:rFonts w:hint="eastAsia" w:ascii="Times New Roman" w:hAnsi="Times New Roman" w:cs="宋体"/>
          <w:sz w:val="24"/>
          <w:szCs w:val="24"/>
          <w:lang w:val="en-US" w:eastAsia="zh-CN"/>
        </w:rPr>
        <w:t>实现</w:t>
      </w:r>
      <w:r>
        <w:rPr>
          <w:rFonts w:hint="eastAsia" w:ascii="Times New Roman" w:hAnsi="Times New Roman" w:cs="宋体"/>
          <w:sz w:val="24"/>
          <w:szCs w:val="24"/>
        </w:rPr>
        <w:t>机器学习检测模型</w:t>
      </w:r>
      <w:r>
        <w:rPr>
          <w:rFonts w:hint="eastAsia" w:ascii="Times New Roman" w:hAnsi="Times New Roman" w:cs="宋体"/>
          <w:sz w:val="24"/>
          <w:szCs w:val="24"/>
          <w:lang w:val="en-US" w:eastAsia="zh-CN"/>
        </w:rPr>
        <w:t>构建</w:t>
      </w:r>
      <w:r>
        <w:rPr>
          <w:rFonts w:hint="eastAsia" w:ascii="Times New Roman" w:hAnsi="Times New Roman" w:cs="宋体"/>
          <w:sz w:val="24"/>
          <w:szCs w:val="24"/>
        </w:rPr>
        <w:t>。</w:t>
      </w:r>
      <w:r>
        <w:rPr>
          <w:rFonts w:hint="eastAsia" w:ascii="Times New Roman" w:hAnsi="Times New Roman" w:cs="宋体"/>
          <w:sz w:val="24"/>
          <w:szCs w:val="24"/>
          <w:lang w:val="en-US" w:eastAsia="zh-CN"/>
        </w:rPr>
        <w:t>本文</w:t>
      </w:r>
      <w:r>
        <w:rPr>
          <w:rFonts w:hint="eastAsia" w:ascii="Times New Roman" w:hAnsi="Times New Roman" w:cs="宋体"/>
          <w:sz w:val="24"/>
          <w:szCs w:val="24"/>
        </w:rPr>
        <w:t>实验网络拓扑如</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_Ref13335 \h </w:instrText>
      </w:r>
      <w:r>
        <w:rPr>
          <w:rFonts w:hint="eastAsia" w:ascii="Times New Roman" w:hAnsi="Times New Roman" w:cs="宋体"/>
          <w:sz w:val="24"/>
          <w:szCs w:val="24"/>
        </w:rPr>
        <w:fldChar w:fldCharType="separate"/>
      </w:r>
      <w:r>
        <w:rPr>
          <w:rFonts w:hint="eastAsia" w:ascii="Times New Roman" w:hAnsi="Times New Roman" w:cs="宋体"/>
          <w:sz w:val="24"/>
          <w:szCs w:val="24"/>
        </w:rPr>
        <w:t>图5-1</w:t>
      </w:r>
      <w:r>
        <w:rPr>
          <w:rFonts w:hint="eastAsia" w:ascii="Times New Roman" w:hAnsi="Times New Roman" w:cs="宋体"/>
          <w:sz w:val="24"/>
          <w:szCs w:val="24"/>
        </w:rPr>
        <w:fldChar w:fldCharType="end"/>
      </w:r>
      <w:r>
        <w:rPr>
          <w:rFonts w:hint="eastAsia" w:ascii="Times New Roman" w:hAnsi="Times New Roman" w:cs="宋体"/>
          <w:sz w:val="24"/>
          <w:szCs w:val="24"/>
        </w:rPr>
        <w:t>所示。</w:t>
      </w:r>
    </w:p>
    <w:p w14:paraId="53B3CCC8">
      <w:pPr>
        <w:pStyle w:val="3"/>
        <w:spacing w:line="400" w:lineRule="exact"/>
        <w:jc w:val="center"/>
        <w:rPr>
          <w:rFonts w:hint="eastAsia" w:ascii="宋体" w:hAnsi="宋体" w:eastAsia="宋体" w:cs="宋体"/>
          <w:sz w:val="21"/>
          <w:szCs w:val="21"/>
        </w:rPr>
      </w:pPr>
      <w:bookmarkStart w:id="57" w:name="_Ref13335"/>
      <w:r>
        <w:rPr>
          <w:rFonts w:hint="eastAsia" w:ascii="宋体" w:hAnsi="宋体" w:eastAsia="宋体" w:cs="宋体"/>
          <w:sz w:val="21"/>
          <w:szCs w:val="21"/>
        </w:rPr>
        <w:t>图 5-</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图_5-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bookmarkEnd w:id="57"/>
      <w:r>
        <w:rPr>
          <w:rFonts w:hint="eastAsia" w:ascii="宋体" w:hAnsi="宋体" w:eastAsia="宋体" w:cs="宋体"/>
          <w:sz w:val="21"/>
          <w:szCs w:val="21"/>
        </w:rPr>
        <w:t>实验拓扑图</w:t>
      </w:r>
    </w:p>
    <w:p w14:paraId="75E4C811"/>
    <w:p w14:paraId="78AA836F">
      <w:pPr>
        <w:spacing w:line="400" w:lineRule="exact"/>
        <w:jc w:val="left"/>
        <w:outlineLvl w:val="1"/>
        <w:rPr>
          <w:rFonts w:hint="eastAsia" w:ascii="黑体" w:hAnsi="黑体" w:eastAsia="黑体" w:cs="黑体"/>
          <w:sz w:val="30"/>
          <w:szCs w:val="30"/>
        </w:rPr>
      </w:pPr>
      <w:bookmarkStart w:id="58" w:name="_Toc8536"/>
      <w:bookmarkStart w:id="59" w:name="_Toc22863"/>
      <w:r>
        <w:rPr>
          <w:rFonts w:hint="eastAsia" w:ascii="黑体" w:hAnsi="黑体" w:eastAsia="黑体" w:cs="黑体"/>
          <w:sz w:val="30"/>
          <w:szCs w:val="30"/>
        </w:rPr>
        <w:t>5.2 实验数据</w:t>
      </w:r>
      <w:bookmarkEnd w:id="58"/>
      <w:bookmarkEnd w:id="59"/>
    </w:p>
    <w:p w14:paraId="71950D47">
      <w:pPr>
        <w:adjustRightInd w:val="0"/>
        <w:spacing w:line="400" w:lineRule="exact"/>
        <w:ind w:firstLine="480" w:firstLineChars="200"/>
        <w:rPr>
          <w:rFonts w:hint="eastAsia" w:ascii="Times New Roman" w:hAnsi="Times New Roman" w:cs="宋体"/>
          <w:sz w:val="24"/>
          <w:szCs w:val="24"/>
        </w:rPr>
      </w:pPr>
      <w:r>
        <w:rPr>
          <w:rFonts w:hint="eastAsia" w:ascii="Times New Roman" w:hAnsi="Times New Roman" w:cs="宋体"/>
          <w:sz w:val="24"/>
          <w:szCs w:val="24"/>
        </w:rPr>
        <w:t>本文实验所用木马样本如详见</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_Ref14037 \h </w:instrText>
      </w:r>
      <w:r>
        <w:rPr>
          <w:rFonts w:hint="eastAsia" w:ascii="Times New Roman" w:hAnsi="Times New Roman" w:cs="宋体"/>
          <w:sz w:val="24"/>
          <w:szCs w:val="24"/>
        </w:rPr>
        <w:fldChar w:fldCharType="separate"/>
      </w:r>
      <w:r>
        <w:rPr>
          <w:rFonts w:hint="eastAsia" w:ascii="Times New Roman" w:hAnsi="Times New Roman" w:cs="宋体"/>
          <w:sz w:val="24"/>
          <w:szCs w:val="24"/>
        </w:rPr>
        <w:t>表5-1</w:t>
      </w:r>
      <w:r>
        <w:rPr>
          <w:rFonts w:hint="eastAsia" w:ascii="Times New Roman" w:hAnsi="Times New Roman" w:cs="宋体"/>
          <w:sz w:val="24"/>
          <w:szCs w:val="24"/>
        </w:rPr>
        <w:fldChar w:fldCharType="end"/>
      </w:r>
      <w:r>
        <w:rPr>
          <w:rFonts w:hint="eastAsia" w:ascii="Times New Roman" w:hAnsi="Times New Roman" w:cs="宋体"/>
          <w:sz w:val="24"/>
          <w:szCs w:val="24"/>
        </w:rPr>
        <w:t>所示。样本序号1-35所产生的流量数据按照4:1的比例划分为训练集和验证集。远控木马样本序号36-44生成的流量单独提取出来作为测试集，以检验模型在未知数据上的检测</w:t>
      </w:r>
      <w:r>
        <w:rPr>
          <w:rFonts w:hint="eastAsia" w:ascii="Times New Roman" w:hAnsi="Times New Roman" w:cs="宋体"/>
          <w:sz w:val="24"/>
          <w:szCs w:val="24"/>
          <w:lang w:val="en-US" w:eastAsia="zh-CN"/>
        </w:rPr>
        <w:t>效果</w:t>
      </w:r>
      <w:r>
        <w:rPr>
          <w:rFonts w:hint="eastAsia" w:ascii="Times New Roman" w:hAnsi="Times New Roman" w:cs="宋体"/>
          <w:sz w:val="24"/>
          <w:szCs w:val="24"/>
        </w:rPr>
        <w:t>。在流量采集阶段，按照</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_Ref13335 \h </w:instrText>
      </w:r>
      <w:r>
        <w:rPr>
          <w:rFonts w:hint="eastAsia" w:ascii="Times New Roman" w:hAnsi="Times New Roman" w:cs="宋体"/>
          <w:sz w:val="24"/>
          <w:szCs w:val="24"/>
        </w:rPr>
        <w:fldChar w:fldCharType="separate"/>
      </w:r>
      <w:r>
        <w:rPr>
          <w:rFonts w:hint="eastAsia" w:ascii="Times New Roman" w:hAnsi="Times New Roman" w:cs="宋体"/>
          <w:sz w:val="24"/>
          <w:szCs w:val="24"/>
        </w:rPr>
        <w:t>图 5- 1</w:t>
      </w:r>
      <w:r>
        <w:rPr>
          <w:rFonts w:hint="eastAsia" w:ascii="Times New Roman" w:hAnsi="Times New Roman" w:cs="宋体"/>
          <w:sz w:val="24"/>
          <w:szCs w:val="24"/>
        </w:rPr>
        <w:fldChar w:fldCharType="end"/>
      </w:r>
      <w:r>
        <w:rPr>
          <w:rFonts w:hint="eastAsia" w:ascii="Times New Roman" w:hAnsi="Times New Roman" w:cs="宋体"/>
          <w:sz w:val="24"/>
          <w:szCs w:val="24"/>
        </w:rPr>
        <w:t>所示的实验拓扑图，对每个远控木马运行时产生的流量进行了持续约5分钟的捕获</w:t>
      </w:r>
      <w:r>
        <w:rPr>
          <w:rFonts w:hint="eastAsia" w:ascii="Times New Roman" w:hAnsi="Times New Roman" w:cs="宋体"/>
          <w:sz w:val="24"/>
          <w:szCs w:val="24"/>
          <w:lang w:eastAsia="zh-CN"/>
        </w:rPr>
        <w:t>，</w:t>
      </w:r>
      <w:r>
        <w:rPr>
          <w:rFonts w:hint="eastAsia" w:ascii="Times New Roman" w:hAnsi="Times New Roman" w:cs="宋体"/>
          <w:sz w:val="24"/>
          <w:szCs w:val="24"/>
        </w:rPr>
        <w:t>共</w:t>
      </w:r>
      <w:r>
        <w:rPr>
          <w:rFonts w:hint="eastAsia" w:ascii="Times New Roman" w:hAnsi="Times New Roman" w:cs="宋体"/>
          <w:sz w:val="24"/>
          <w:szCs w:val="24"/>
          <w:lang w:val="en-US" w:eastAsia="zh-CN"/>
        </w:rPr>
        <w:t>捕获</w:t>
      </w:r>
      <w:r>
        <w:rPr>
          <w:rFonts w:hint="eastAsia" w:ascii="Times New Roman" w:hAnsi="Times New Roman" w:cs="宋体"/>
          <w:sz w:val="24"/>
          <w:szCs w:val="24"/>
        </w:rPr>
        <w:t>2982条远控木马流量。</w:t>
      </w:r>
    </w:p>
    <w:p w14:paraId="02314A28">
      <w:pPr>
        <w:pStyle w:val="3"/>
        <w:spacing w:line="400" w:lineRule="exact"/>
        <w:jc w:val="cente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表 5-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表_5-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lang w:eastAsia="zh-CN"/>
        </w:rPr>
        <w:t xml:space="preserve"> 远控木马样本</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186E5E5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bottom w:val="single" w:color="auto" w:sz="4" w:space="0"/>
            </w:tcBorders>
          </w:tcPr>
          <w:p w14:paraId="3BAF5E35">
            <w:pPr>
              <w:keepNext w:val="0"/>
              <w:keepLines w:val="0"/>
              <w:suppressLineNumbers w:val="0"/>
              <w:spacing w:before="0" w:beforeAutospacing="0" w:after="160" w:afterAutospacing="0" w:line="276" w:lineRule="auto"/>
              <w:ind w:left="0" w:right="0"/>
              <w:jc w:val="center"/>
              <w:rPr>
                <w:rFonts w:hint="default" w:ascii="Times New Roman" w:hAnsi="Times New Roman"/>
                <w:b/>
                <w:bCs/>
                <w:vertAlign w:val="baseline"/>
              </w:rPr>
            </w:pPr>
            <w:r>
              <w:rPr>
                <w:rFonts w:hint="default" w:ascii="Times New Roman" w:hAnsi="Times New Roman"/>
                <w:b/>
                <w:bCs/>
              </w:rPr>
              <w:t>序号</w:t>
            </w:r>
          </w:p>
        </w:tc>
        <w:tc>
          <w:tcPr>
            <w:tcW w:w="1420" w:type="dxa"/>
            <w:tcBorders>
              <w:bottom w:val="single" w:color="auto" w:sz="4" w:space="0"/>
            </w:tcBorders>
          </w:tcPr>
          <w:p w14:paraId="774706A0">
            <w:pPr>
              <w:keepNext w:val="0"/>
              <w:keepLines w:val="0"/>
              <w:suppressLineNumbers w:val="0"/>
              <w:spacing w:before="0" w:beforeAutospacing="0" w:after="160" w:afterAutospacing="0" w:line="276" w:lineRule="auto"/>
              <w:ind w:left="0" w:right="0"/>
              <w:jc w:val="center"/>
              <w:rPr>
                <w:rFonts w:hint="default" w:ascii="Times New Roman" w:hAnsi="Times New Roman"/>
                <w:b/>
                <w:bCs/>
                <w:vertAlign w:val="baseline"/>
              </w:rPr>
            </w:pPr>
            <w:r>
              <w:rPr>
                <w:rFonts w:hint="default" w:ascii="Times New Roman" w:hAnsi="Times New Roman"/>
                <w:b/>
                <w:bCs/>
              </w:rPr>
              <w:t>木马名称</w:t>
            </w:r>
          </w:p>
        </w:tc>
        <w:tc>
          <w:tcPr>
            <w:tcW w:w="1420" w:type="dxa"/>
            <w:tcBorders>
              <w:bottom w:val="single" w:color="auto" w:sz="4" w:space="0"/>
            </w:tcBorders>
          </w:tcPr>
          <w:p w14:paraId="6D959763">
            <w:pPr>
              <w:keepNext w:val="0"/>
              <w:keepLines w:val="0"/>
              <w:suppressLineNumbers w:val="0"/>
              <w:spacing w:before="0" w:beforeAutospacing="0" w:after="160" w:afterAutospacing="0" w:line="276" w:lineRule="auto"/>
              <w:ind w:left="0" w:right="0"/>
              <w:jc w:val="center"/>
              <w:rPr>
                <w:rFonts w:hint="default" w:ascii="Times New Roman" w:hAnsi="Times New Roman"/>
                <w:b/>
                <w:bCs/>
                <w:vertAlign w:val="baseline"/>
              </w:rPr>
            </w:pPr>
            <w:r>
              <w:rPr>
                <w:rFonts w:hint="default" w:ascii="Times New Roman" w:hAnsi="Times New Roman"/>
                <w:b/>
                <w:bCs/>
              </w:rPr>
              <w:t>序号</w:t>
            </w:r>
          </w:p>
        </w:tc>
        <w:tc>
          <w:tcPr>
            <w:tcW w:w="1420" w:type="dxa"/>
            <w:tcBorders>
              <w:bottom w:val="single" w:color="auto" w:sz="4" w:space="0"/>
            </w:tcBorders>
          </w:tcPr>
          <w:p w14:paraId="34FA0113">
            <w:pPr>
              <w:keepNext w:val="0"/>
              <w:keepLines w:val="0"/>
              <w:suppressLineNumbers w:val="0"/>
              <w:spacing w:before="0" w:beforeAutospacing="0" w:after="160" w:afterAutospacing="0" w:line="276" w:lineRule="auto"/>
              <w:ind w:left="0" w:right="0"/>
              <w:jc w:val="center"/>
              <w:rPr>
                <w:rFonts w:hint="default" w:ascii="Times New Roman" w:hAnsi="Times New Roman"/>
                <w:b/>
                <w:bCs/>
                <w:vertAlign w:val="baseline"/>
              </w:rPr>
            </w:pPr>
            <w:r>
              <w:rPr>
                <w:rFonts w:hint="default" w:ascii="Times New Roman" w:hAnsi="Times New Roman"/>
                <w:b/>
                <w:bCs/>
              </w:rPr>
              <w:t>木马名称</w:t>
            </w:r>
          </w:p>
        </w:tc>
        <w:tc>
          <w:tcPr>
            <w:tcW w:w="1421" w:type="dxa"/>
            <w:tcBorders>
              <w:bottom w:val="single" w:color="auto" w:sz="4" w:space="0"/>
            </w:tcBorders>
          </w:tcPr>
          <w:p w14:paraId="5EA7924F">
            <w:pPr>
              <w:keepNext w:val="0"/>
              <w:keepLines w:val="0"/>
              <w:suppressLineNumbers w:val="0"/>
              <w:spacing w:before="0" w:beforeAutospacing="0" w:after="160" w:afterAutospacing="0" w:line="276" w:lineRule="auto"/>
              <w:ind w:left="0" w:right="0"/>
              <w:jc w:val="center"/>
              <w:rPr>
                <w:rFonts w:hint="default" w:ascii="Times New Roman" w:hAnsi="Times New Roman"/>
                <w:b/>
                <w:bCs/>
                <w:vertAlign w:val="baseline"/>
              </w:rPr>
            </w:pPr>
            <w:r>
              <w:rPr>
                <w:rFonts w:hint="default" w:ascii="Times New Roman" w:hAnsi="Times New Roman"/>
                <w:b/>
                <w:bCs/>
              </w:rPr>
              <w:t>序号</w:t>
            </w:r>
          </w:p>
        </w:tc>
        <w:tc>
          <w:tcPr>
            <w:tcW w:w="1421" w:type="dxa"/>
            <w:tcBorders>
              <w:bottom w:val="single" w:color="auto" w:sz="4" w:space="0"/>
            </w:tcBorders>
          </w:tcPr>
          <w:p w14:paraId="64D45E61">
            <w:pPr>
              <w:keepNext w:val="0"/>
              <w:keepLines w:val="0"/>
              <w:suppressLineNumbers w:val="0"/>
              <w:spacing w:before="0" w:beforeAutospacing="0" w:after="160" w:afterAutospacing="0" w:line="276" w:lineRule="auto"/>
              <w:ind w:left="0" w:right="0"/>
              <w:jc w:val="center"/>
              <w:rPr>
                <w:rFonts w:hint="default" w:ascii="Times New Roman" w:hAnsi="Times New Roman"/>
                <w:b/>
                <w:bCs/>
                <w:vertAlign w:val="baseline"/>
              </w:rPr>
            </w:pPr>
            <w:r>
              <w:rPr>
                <w:rFonts w:hint="default" w:ascii="Times New Roman" w:hAnsi="Times New Roman"/>
                <w:b/>
                <w:bCs/>
              </w:rPr>
              <w:t>木马名称</w:t>
            </w:r>
          </w:p>
        </w:tc>
      </w:tr>
      <w:tr w14:paraId="2F9316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op w:val="single" w:color="auto" w:sz="4" w:space="0"/>
              <w:tl2br w:val="nil"/>
              <w:tr2bl w:val="nil"/>
            </w:tcBorders>
            <w:vAlign w:val="top"/>
          </w:tcPr>
          <w:p w14:paraId="01629720">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rPr>
              <w:t>1</w:t>
            </w:r>
          </w:p>
        </w:tc>
        <w:tc>
          <w:tcPr>
            <w:tcW w:w="1420" w:type="dxa"/>
            <w:tcBorders>
              <w:top w:val="single" w:color="auto" w:sz="4" w:space="0"/>
              <w:tl2br w:val="nil"/>
              <w:tr2bl w:val="nil"/>
            </w:tcBorders>
            <w:vAlign w:val="top"/>
          </w:tcPr>
          <w:p w14:paraId="1F0E9C58">
            <w:pPr>
              <w:keepNext w:val="0"/>
              <w:keepLines w:val="0"/>
              <w:suppressLineNumbers w:val="0"/>
              <w:spacing w:before="0" w:beforeAutospacing="0" w:after="160" w:afterAutospacing="0" w:line="276" w:lineRule="auto"/>
              <w:ind w:left="0" w:right="0"/>
              <w:rPr>
                <w:rFonts w:hint="default" w:ascii="Times New Roman" w:hAnsi="Times New Roman"/>
                <w:vertAlign w:val="baseline"/>
              </w:rPr>
            </w:pPr>
            <w:r>
              <w:rPr>
                <w:rFonts w:hint="default" w:ascii="Times New Roman" w:hAnsi="Times New Roman" w:eastAsia="等线"/>
                <w:lang w:bidi="ar"/>
              </w:rPr>
              <w:t>BlackWorm</w:t>
            </w:r>
          </w:p>
        </w:tc>
        <w:tc>
          <w:tcPr>
            <w:tcW w:w="1420" w:type="dxa"/>
            <w:tcBorders>
              <w:top w:val="single" w:color="auto" w:sz="4" w:space="0"/>
              <w:tl2br w:val="nil"/>
              <w:tr2bl w:val="nil"/>
            </w:tcBorders>
          </w:tcPr>
          <w:p w14:paraId="29184CAD">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16</w:t>
            </w:r>
          </w:p>
        </w:tc>
        <w:tc>
          <w:tcPr>
            <w:tcW w:w="1420" w:type="dxa"/>
            <w:tcBorders>
              <w:top w:val="single" w:color="auto" w:sz="4" w:space="0"/>
              <w:tl2br w:val="nil"/>
              <w:tr2bl w:val="nil"/>
            </w:tcBorders>
            <w:vAlign w:val="top"/>
          </w:tcPr>
          <w:p w14:paraId="1A8D030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BlackNix</w:t>
            </w:r>
          </w:p>
        </w:tc>
        <w:tc>
          <w:tcPr>
            <w:tcW w:w="1421" w:type="dxa"/>
            <w:tcBorders>
              <w:top w:val="single" w:color="auto" w:sz="4" w:space="0"/>
              <w:tl2br w:val="nil"/>
              <w:tr2bl w:val="nil"/>
            </w:tcBorders>
          </w:tcPr>
          <w:p w14:paraId="11F1F8AA">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31</w:t>
            </w:r>
          </w:p>
        </w:tc>
        <w:tc>
          <w:tcPr>
            <w:tcW w:w="1421" w:type="dxa"/>
            <w:tcBorders>
              <w:top w:val="single" w:color="auto" w:sz="4" w:space="0"/>
              <w:tl2br w:val="nil"/>
              <w:tr2bl w:val="nil"/>
            </w:tcBorders>
            <w:vAlign w:val="top"/>
          </w:tcPr>
          <w:p w14:paraId="2C143E64">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L6-RAT</w:t>
            </w:r>
          </w:p>
        </w:tc>
      </w:tr>
      <w:tr w14:paraId="4D3020D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vAlign w:val="top"/>
          </w:tcPr>
          <w:p w14:paraId="5B87C31D">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rPr>
              <w:t>2</w:t>
            </w:r>
          </w:p>
        </w:tc>
        <w:tc>
          <w:tcPr>
            <w:tcW w:w="1420" w:type="dxa"/>
            <w:tcBorders>
              <w:tl2br w:val="nil"/>
              <w:tr2bl w:val="nil"/>
            </w:tcBorders>
            <w:vAlign w:val="top"/>
          </w:tcPr>
          <w:p w14:paraId="096E264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Cloud Net</w:t>
            </w:r>
          </w:p>
        </w:tc>
        <w:tc>
          <w:tcPr>
            <w:tcW w:w="1420" w:type="dxa"/>
            <w:tcBorders>
              <w:tl2br w:val="nil"/>
              <w:tr2bl w:val="nil"/>
            </w:tcBorders>
          </w:tcPr>
          <w:p w14:paraId="298C0BD8">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17</w:t>
            </w:r>
          </w:p>
        </w:tc>
        <w:tc>
          <w:tcPr>
            <w:tcW w:w="1420" w:type="dxa"/>
            <w:tcBorders>
              <w:tl2br w:val="nil"/>
              <w:tr2bl w:val="nil"/>
            </w:tcBorders>
            <w:vAlign w:val="top"/>
          </w:tcPr>
          <w:p w14:paraId="4387B88F">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Proton</w:t>
            </w:r>
          </w:p>
        </w:tc>
        <w:tc>
          <w:tcPr>
            <w:tcW w:w="1421" w:type="dxa"/>
            <w:tcBorders>
              <w:tl2br w:val="nil"/>
              <w:tr2bl w:val="nil"/>
            </w:tcBorders>
          </w:tcPr>
          <w:p w14:paraId="61FF10B4">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32</w:t>
            </w:r>
          </w:p>
        </w:tc>
        <w:tc>
          <w:tcPr>
            <w:tcW w:w="1421" w:type="dxa"/>
            <w:tcBorders>
              <w:tl2br w:val="nil"/>
              <w:tr2bl w:val="nil"/>
            </w:tcBorders>
            <w:vAlign w:val="top"/>
          </w:tcPr>
          <w:p w14:paraId="5E14F006">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MLRAT</w:t>
            </w:r>
          </w:p>
        </w:tc>
      </w:tr>
    </w:tbl>
    <w:p w14:paraId="3962E9B4">
      <w:pPr>
        <w:rPr>
          <w:rFonts w:ascii="Times New Roman" w:hAnsi="Times New Roman"/>
        </w:rPr>
      </w:pPr>
    </w:p>
    <w:p w14:paraId="79FD2849">
      <w:pPr>
        <w:pStyle w:val="3"/>
        <w:spacing w:line="400" w:lineRule="exact"/>
        <w:jc w:val="center"/>
        <w:rPr>
          <w:rFonts w:ascii="Times New Roman" w:hAnsi="Times New Roman"/>
        </w:rPr>
      </w:pPr>
      <w:r>
        <w:rPr>
          <w:rFonts w:hint="default" w:ascii="Times New Roman" w:hAnsi="Times New Roman" w:eastAsia="宋体" w:cs="Times New Roman"/>
          <w:sz w:val="21"/>
          <w:szCs w:val="21"/>
          <w:lang w:val="en-US" w:eastAsia="zh-CN"/>
        </w:rPr>
        <w:t>续</w:t>
      </w:r>
      <w:r>
        <w:rPr>
          <w:rFonts w:hint="default" w:ascii="Times New Roman" w:hAnsi="Times New Roman" w:eastAsia="宋体" w:cs="Times New Roman"/>
          <w:sz w:val="21"/>
          <w:szCs w:val="21"/>
        </w:rPr>
        <w:t xml:space="preserve">表 5-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表_5-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lang w:eastAsia="zh-CN"/>
        </w:rPr>
        <w:t xml:space="preserve"> 远控木马样本</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2015FAF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bottom w:val="single" w:color="auto" w:sz="4" w:space="0"/>
            </w:tcBorders>
            <w:vAlign w:val="top"/>
          </w:tcPr>
          <w:p w14:paraId="40A70AEF">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vertAlign w:val="baseline"/>
              </w:rPr>
            </w:pPr>
            <w:r>
              <w:rPr>
                <w:rFonts w:hint="default" w:ascii="Times New Roman" w:hAnsi="Times New Roman"/>
              </w:rPr>
              <w:t>序号</w:t>
            </w:r>
          </w:p>
        </w:tc>
        <w:tc>
          <w:tcPr>
            <w:tcW w:w="1420" w:type="dxa"/>
            <w:tcBorders>
              <w:bottom w:val="single" w:color="auto" w:sz="4" w:space="0"/>
            </w:tcBorders>
            <w:vAlign w:val="top"/>
          </w:tcPr>
          <w:p w14:paraId="115F8AAE">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vertAlign w:val="baseline"/>
              </w:rPr>
            </w:pPr>
            <w:r>
              <w:rPr>
                <w:rFonts w:hint="default" w:ascii="Times New Roman" w:hAnsi="Times New Roman"/>
              </w:rPr>
              <w:t>木马名称</w:t>
            </w:r>
          </w:p>
        </w:tc>
        <w:tc>
          <w:tcPr>
            <w:tcW w:w="1420" w:type="dxa"/>
            <w:tcBorders>
              <w:bottom w:val="single" w:color="auto" w:sz="4" w:space="0"/>
            </w:tcBorders>
            <w:vAlign w:val="top"/>
          </w:tcPr>
          <w:p w14:paraId="18E309DE">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eastAsia="宋体"/>
                <w:vertAlign w:val="baseline"/>
                <w:lang w:val="en-US" w:eastAsia="zh-CN"/>
              </w:rPr>
            </w:pPr>
            <w:r>
              <w:rPr>
                <w:rFonts w:hint="default" w:ascii="Times New Roman" w:hAnsi="Times New Roman"/>
              </w:rPr>
              <w:t>序号</w:t>
            </w:r>
          </w:p>
        </w:tc>
        <w:tc>
          <w:tcPr>
            <w:tcW w:w="1420" w:type="dxa"/>
            <w:tcBorders>
              <w:bottom w:val="single" w:color="auto" w:sz="4" w:space="0"/>
            </w:tcBorders>
            <w:vAlign w:val="top"/>
          </w:tcPr>
          <w:p w14:paraId="4A7D7B8E">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vertAlign w:val="baseline"/>
              </w:rPr>
            </w:pPr>
            <w:r>
              <w:rPr>
                <w:rFonts w:hint="default" w:ascii="Times New Roman" w:hAnsi="Times New Roman"/>
              </w:rPr>
              <w:t>木马名称</w:t>
            </w:r>
          </w:p>
        </w:tc>
        <w:tc>
          <w:tcPr>
            <w:tcW w:w="1421" w:type="dxa"/>
            <w:tcBorders>
              <w:bottom w:val="single" w:color="auto" w:sz="4" w:space="0"/>
            </w:tcBorders>
            <w:vAlign w:val="top"/>
          </w:tcPr>
          <w:p w14:paraId="3E1A555D">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eastAsia="宋体"/>
                <w:vertAlign w:val="baseline"/>
                <w:lang w:val="en-US" w:eastAsia="zh-CN"/>
              </w:rPr>
            </w:pPr>
            <w:r>
              <w:rPr>
                <w:rFonts w:hint="default" w:ascii="Times New Roman" w:hAnsi="Times New Roman"/>
              </w:rPr>
              <w:t>序号</w:t>
            </w:r>
          </w:p>
        </w:tc>
        <w:tc>
          <w:tcPr>
            <w:tcW w:w="1421" w:type="dxa"/>
            <w:tcBorders>
              <w:bottom w:val="single" w:color="auto" w:sz="4" w:space="0"/>
            </w:tcBorders>
            <w:vAlign w:val="top"/>
          </w:tcPr>
          <w:p w14:paraId="02BCEC11">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vertAlign w:val="baseline"/>
              </w:rPr>
            </w:pPr>
            <w:r>
              <w:rPr>
                <w:rFonts w:hint="default" w:ascii="Times New Roman" w:hAnsi="Times New Roman"/>
              </w:rPr>
              <w:t>木马名称</w:t>
            </w:r>
          </w:p>
        </w:tc>
      </w:tr>
      <w:tr w14:paraId="547C210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op w:val="single" w:color="auto" w:sz="4" w:space="0"/>
              <w:tl2br w:val="nil"/>
              <w:tr2bl w:val="nil"/>
            </w:tcBorders>
            <w:vAlign w:val="top"/>
          </w:tcPr>
          <w:p w14:paraId="2AC81922">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rPr>
            </w:pPr>
            <w:r>
              <w:rPr>
                <w:rFonts w:hint="default" w:ascii="Times New Roman" w:hAnsi="Times New Roman"/>
              </w:rPr>
              <w:t>3</w:t>
            </w:r>
          </w:p>
        </w:tc>
        <w:tc>
          <w:tcPr>
            <w:tcW w:w="1420" w:type="dxa"/>
            <w:tcBorders>
              <w:top w:val="single" w:color="auto" w:sz="4" w:space="0"/>
              <w:tl2br w:val="nil"/>
              <w:tr2bl w:val="nil"/>
            </w:tcBorders>
            <w:vAlign w:val="top"/>
          </w:tcPr>
          <w:p w14:paraId="1DA5C568">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eastAsia="等线"/>
                <w:lang w:bidi="ar"/>
              </w:rPr>
            </w:pPr>
            <w:r>
              <w:rPr>
                <w:rFonts w:hint="default" w:ascii="Times New Roman" w:hAnsi="Times New Roman" w:eastAsia="等线"/>
                <w:lang w:bidi="ar"/>
              </w:rPr>
              <w:t>DRAT</w:t>
            </w:r>
          </w:p>
        </w:tc>
        <w:tc>
          <w:tcPr>
            <w:tcW w:w="1420" w:type="dxa"/>
            <w:tcBorders>
              <w:top w:val="single" w:color="auto" w:sz="4" w:space="0"/>
              <w:tl2br w:val="nil"/>
              <w:tr2bl w:val="nil"/>
            </w:tcBorders>
            <w:vAlign w:val="top"/>
          </w:tcPr>
          <w:p w14:paraId="44D66BEA">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vertAlign w:val="baseline"/>
                <w:lang w:val="en-US" w:eastAsia="zh-CN"/>
              </w:rPr>
            </w:pPr>
            <w:r>
              <w:rPr>
                <w:rFonts w:hint="default" w:ascii="Times New Roman" w:hAnsi="Times New Roman"/>
                <w:vertAlign w:val="baseline"/>
                <w:lang w:val="en-US" w:eastAsia="zh-CN"/>
              </w:rPr>
              <w:t>18</w:t>
            </w:r>
          </w:p>
        </w:tc>
        <w:tc>
          <w:tcPr>
            <w:tcW w:w="1420" w:type="dxa"/>
            <w:tcBorders>
              <w:top w:val="single" w:color="auto" w:sz="4" w:space="0"/>
              <w:tl2br w:val="nil"/>
              <w:tr2bl w:val="nil"/>
            </w:tcBorders>
            <w:vAlign w:val="top"/>
          </w:tcPr>
          <w:p w14:paraId="4CF518EB">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eastAsia="等线"/>
                <w:lang w:bidi="ar"/>
              </w:rPr>
            </w:pPr>
            <w:r>
              <w:rPr>
                <w:rFonts w:hint="default" w:ascii="Times New Roman" w:hAnsi="Times New Roman" w:eastAsia="等线"/>
                <w:lang w:bidi="ar"/>
              </w:rPr>
              <w:t>Quasar</w:t>
            </w:r>
          </w:p>
        </w:tc>
        <w:tc>
          <w:tcPr>
            <w:tcW w:w="1421" w:type="dxa"/>
            <w:tcBorders>
              <w:top w:val="single" w:color="auto" w:sz="4" w:space="0"/>
              <w:tl2br w:val="nil"/>
              <w:tr2bl w:val="nil"/>
            </w:tcBorders>
            <w:vAlign w:val="top"/>
          </w:tcPr>
          <w:p w14:paraId="2F7D1577">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vertAlign w:val="baseline"/>
                <w:lang w:val="en-US" w:eastAsia="zh-CN"/>
              </w:rPr>
            </w:pPr>
            <w:r>
              <w:rPr>
                <w:rFonts w:hint="default" w:ascii="Times New Roman" w:hAnsi="Times New Roman"/>
                <w:vertAlign w:val="baseline"/>
                <w:lang w:val="en-US" w:eastAsia="zh-CN"/>
              </w:rPr>
              <w:t>33</w:t>
            </w:r>
          </w:p>
        </w:tc>
        <w:tc>
          <w:tcPr>
            <w:tcW w:w="1421" w:type="dxa"/>
            <w:tcBorders>
              <w:top w:val="single" w:color="auto" w:sz="4" w:space="0"/>
              <w:tl2br w:val="nil"/>
              <w:tr2bl w:val="nil"/>
            </w:tcBorders>
            <w:vAlign w:val="top"/>
          </w:tcPr>
          <w:p w14:paraId="6621D9F0">
            <w:pPr>
              <w:keepNext w:val="0"/>
              <w:keepLines w:val="0"/>
              <w:suppressLineNumbers w:val="0"/>
              <w:spacing w:before="0" w:beforeAutospacing="0" w:after="160" w:afterAutospacing="0" w:line="276" w:lineRule="auto"/>
              <w:ind w:left="0" w:leftChars="0" w:right="0" w:rightChars="0"/>
              <w:jc w:val="center"/>
              <w:rPr>
                <w:rFonts w:hint="default" w:ascii="Times New Roman" w:hAnsi="Times New Roman" w:eastAsia="等线"/>
                <w:sz w:val="22"/>
                <w:szCs w:val="24"/>
                <w:lang w:bidi="ar"/>
              </w:rPr>
            </w:pPr>
            <w:r>
              <w:rPr>
                <w:rFonts w:hint="default" w:ascii="Times New Roman" w:hAnsi="Times New Roman" w:eastAsia="等线"/>
                <w:sz w:val="22"/>
                <w:szCs w:val="24"/>
                <w:lang w:bidi="ar"/>
              </w:rPr>
              <w:t>NanoCore</w:t>
            </w:r>
          </w:p>
        </w:tc>
      </w:tr>
      <w:tr w14:paraId="6ED6F21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vAlign w:val="top"/>
          </w:tcPr>
          <w:p w14:paraId="4ABFB08A">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rPr>
              <w:t>4</w:t>
            </w:r>
          </w:p>
        </w:tc>
        <w:tc>
          <w:tcPr>
            <w:tcW w:w="1420" w:type="dxa"/>
            <w:tcBorders>
              <w:tl2br w:val="nil"/>
              <w:tr2bl w:val="nil"/>
            </w:tcBorders>
            <w:vAlign w:val="top"/>
          </w:tcPr>
          <w:p w14:paraId="4CA9100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Revenge</w:t>
            </w:r>
          </w:p>
        </w:tc>
        <w:tc>
          <w:tcPr>
            <w:tcW w:w="1420" w:type="dxa"/>
            <w:tcBorders>
              <w:tl2br w:val="nil"/>
              <w:tr2bl w:val="nil"/>
            </w:tcBorders>
          </w:tcPr>
          <w:p w14:paraId="53A65963">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19</w:t>
            </w:r>
          </w:p>
        </w:tc>
        <w:tc>
          <w:tcPr>
            <w:tcW w:w="1420" w:type="dxa"/>
            <w:tcBorders>
              <w:tl2br w:val="nil"/>
              <w:tr2bl w:val="nil"/>
            </w:tcBorders>
            <w:vAlign w:val="top"/>
          </w:tcPr>
          <w:p w14:paraId="1C46C48E">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Remcos</w:t>
            </w:r>
          </w:p>
        </w:tc>
        <w:tc>
          <w:tcPr>
            <w:tcW w:w="1421" w:type="dxa"/>
            <w:tcBorders>
              <w:tl2br w:val="nil"/>
              <w:tr2bl w:val="nil"/>
            </w:tcBorders>
          </w:tcPr>
          <w:p w14:paraId="509B0C30">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34</w:t>
            </w:r>
          </w:p>
        </w:tc>
        <w:tc>
          <w:tcPr>
            <w:tcW w:w="1421" w:type="dxa"/>
            <w:tcBorders>
              <w:tl2br w:val="nil"/>
              <w:tr2bl w:val="nil"/>
            </w:tcBorders>
            <w:vAlign w:val="top"/>
          </w:tcPr>
          <w:p w14:paraId="4120308F">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NovaLite</w:t>
            </w:r>
          </w:p>
        </w:tc>
      </w:tr>
      <w:tr w14:paraId="33C7AAB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vAlign w:val="top"/>
          </w:tcPr>
          <w:p w14:paraId="36B6F5C5">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rPr>
              <w:t>5</w:t>
            </w:r>
          </w:p>
        </w:tc>
        <w:tc>
          <w:tcPr>
            <w:tcW w:w="1420" w:type="dxa"/>
            <w:tcBorders>
              <w:tl2br w:val="nil"/>
              <w:tr2bl w:val="nil"/>
            </w:tcBorders>
            <w:vAlign w:val="top"/>
          </w:tcPr>
          <w:p w14:paraId="05B42442">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Slayer</w:t>
            </w:r>
          </w:p>
        </w:tc>
        <w:tc>
          <w:tcPr>
            <w:tcW w:w="1420" w:type="dxa"/>
            <w:tcBorders>
              <w:tl2br w:val="nil"/>
              <w:tr2bl w:val="nil"/>
            </w:tcBorders>
          </w:tcPr>
          <w:p w14:paraId="6589886B">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20</w:t>
            </w:r>
          </w:p>
        </w:tc>
        <w:tc>
          <w:tcPr>
            <w:tcW w:w="1420" w:type="dxa"/>
            <w:tcBorders>
              <w:tl2br w:val="nil"/>
              <w:tr2bl w:val="nil"/>
            </w:tcBorders>
            <w:vAlign w:val="top"/>
          </w:tcPr>
          <w:p w14:paraId="1E2A6500">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Babylon</w:t>
            </w:r>
          </w:p>
        </w:tc>
        <w:tc>
          <w:tcPr>
            <w:tcW w:w="1421" w:type="dxa"/>
            <w:tcBorders>
              <w:tl2br w:val="nil"/>
              <w:tr2bl w:val="nil"/>
            </w:tcBorders>
          </w:tcPr>
          <w:p w14:paraId="331C62CD">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35</w:t>
            </w:r>
          </w:p>
        </w:tc>
        <w:tc>
          <w:tcPr>
            <w:tcW w:w="1421" w:type="dxa"/>
            <w:tcBorders>
              <w:tl2br w:val="nil"/>
              <w:tr2bl w:val="nil"/>
            </w:tcBorders>
            <w:vAlign w:val="top"/>
          </w:tcPr>
          <w:p w14:paraId="02D33B49">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Orion</w:t>
            </w:r>
          </w:p>
        </w:tc>
      </w:tr>
      <w:tr w14:paraId="17F44A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01D08070">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6</w:t>
            </w:r>
          </w:p>
        </w:tc>
        <w:tc>
          <w:tcPr>
            <w:tcW w:w="1420" w:type="dxa"/>
            <w:tcBorders>
              <w:tl2br w:val="nil"/>
              <w:tr2bl w:val="nil"/>
            </w:tcBorders>
            <w:vAlign w:val="top"/>
          </w:tcPr>
          <w:p w14:paraId="25AE7E27">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VanToM</w:t>
            </w:r>
          </w:p>
        </w:tc>
        <w:tc>
          <w:tcPr>
            <w:tcW w:w="1420" w:type="dxa"/>
            <w:tcBorders>
              <w:tl2br w:val="nil"/>
              <w:tr2bl w:val="nil"/>
            </w:tcBorders>
          </w:tcPr>
          <w:p w14:paraId="12C8A649">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21</w:t>
            </w:r>
          </w:p>
        </w:tc>
        <w:tc>
          <w:tcPr>
            <w:tcW w:w="1420" w:type="dxa"/>
            <w:tcBorders>
              <w:tl2br w:val="nil"/>
              <w:tr2bl w:val="nil"/>
            </w:tcBorders>
            <w:vAlign w:val="top"/>
          </w:tcPr>
          <w:p w14:paraId="360C1912">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Bozok</w:t>
            </w:r>
          </w:p>
        </w:tc>
        <w:tc>
          <w:tcPr>
            <w:tcW w:w="1421" w:type="dxa"/>
            <w:tcBorders>
              <w:tl2br w:val="nil"/>
              <w:tr2bl w:val="nil"/>
            </w:tcBorders>
          </w:tcPr>
          <w:p w14:paraId="4E475B8E">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36</w:t>
            </w:r>
          </w:p>
        </w:tc>
        <w:tc>
          <w:tcPr>
            <w:tcW w:w="1421" w:type="dxa"/>
            <w:tcBorders>
              <w:tl2br w:val="nil"/>
              <w:tr2bl w:val="nil"/>
            </w:tcBorders>
            <w:vAlign w:val="top"/>
          </w:tcPr>
          <w:p w14:paraId="2D904189">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Paradox</w:t>
            </w:r>
          </w:p>
        </w:tc>
      </w:tr>
      <w:tr w14:paraId="7534C87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38602850">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7</w:t>
            </w:r>
          </w:p>
        </w:tc>
        <w:tc>
          <w:tcPr>
            <w:tcW w:w="1420" w:type="dxa"/>
            <w:tcBorders>
              <w:tl2br w:val="nil"/>
              <w:tr2bl w:val="nil"/>
            </w:tcBorders>
            <w:vAlign w:val="top"/>
          </w:tcPr>
          <w:p w14:paraId="7607321E">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MQ5</w:t>
            </w:r>
          </w:p>
        </w:tc>
        <w:tc>
          <w:tcPr>
            <w:tcW w:w="1420" w:type="dxa"/>
            <w:tcBorders>
              <w:tl2br w:val="nil"/>
              <w:tr2bl w:val="nil"/>
            </w:tcBorders>
          </w:tcPr>
          <w:p w14:paraId="1A04A86C">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22</w:t>
            </w:r>
          </w:p>
        </w:tc>
        <w:tc>
          <w:tcPr>
            <w:tcW w:w="1420" w:type="dxa"/>
            <w:tcBorders>
              <w:tl2br w:val="nil"/>
              <w:tr2bl w:val="nil"/>
            </w:tcBorders>
            <w:vAlign w:val="top"/>
          </w:tcPr>
          <w:p w14:paraId="598ACCF6">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BX</w:t>
            </w:r>
          </w:p>
        </w:tc>
        <w:tc>
          <w:tcPr>
            <w:tcW w:w="1421" w:type="dxa"/>
            <w:tcBorders>
              <w:tl2br w:val="nil"/>
              <w:tr2bl w:val="nil"/>
            </w:tcBorders>
          </w:tcPr>
          <w:p w14:paraId="2500888B">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37</w:t>
            </w:r>
          </w:p>
        </w:tc>
        <w:tc>
          <w:tcPr>
            <w:tcW w:w="1421" w:type="dxa"/>
            <w:tcBorders>
              <w:tl2br w:val="nil"/>
              <w:tr2bl w:val="nil"/>
            </w:tcBorders>
            <w:vAlign w:val="top"/>
          </w:tcPr>
          <w:p w14:paraId="485B744C">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SpyNet</w:t>
            </w:r>
          </w:p>
        </w:tc>
      </w:tr>
      <w:tr w14:paraId="3B984C2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20999044">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8</w:t>
            </w:r>
          </w:p>
        </w:tc>
        <w:tc>
          <w:tcPr>
            <w:tcW w:w="1420" w:type="dxa"/>
            <w:tcBorders>
              <w:tl2br w:val="nil"/>
              <w:tr2bl w:val="nil"/>
            </w:tcBorders>
            <w:vAlign w:val="top"/>
          </w:tcPr>
          <w:p w14:paraId="53A680E8">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NjRAT</w:t>
            </w:r>
          </w:p>
        </w:tc>
        <w:tc>
          <w:tcPr>
            <w:tcW w:w="1420" w:type="dxa"/>
            <w:tcBorders>
              <w:tl2br w:val="nil"/>
              <w:tr2bl w:val="nil"/>
            </w:tcBorders>
          </w:tcPr>
          <w:p w14:paraId="293BE023">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23</w:t>
            </w:r>
          </w:p>
        </w:tc>
        <w:tc>
          <w:tcPr>
            <w:tcW w:w="1420" w:type="dxa"/>
            <w:tcBorders>
              <w:tl2br w:val="nil"/>
              <w:tr2bl w:val="nil"/>
            </w:tcBorders>
            <w:vAlign w:val="top"/>
          </w:tcPr>
          <w:p w14:paraId="631AA40E">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Comet</w:t>
            </w:r>
          </w:p>
        </w:tc>
        <w:tc>
          <w:tcPr>
            <w:tcW w:w="1421" w:type="dxa"/>
            <w:tcBorders>
              <w:tl2br w:val="nil"/>
              <w:tr2bl w:val="nil"/>
            </w:tcBorders>
          </w:tcPr>
          <w:p w14:paraId="0B7FFB8B">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38</w:t>
            </w:r>
          </w:p>
        </w:tc>
        <w:tc>
          <w:tcPr>
            <w:tcW w:w="1421" w:type="dxa"/>
            <w:tcBorders>
              <w:tl2br w:val="nil"/>
              <w:tr2bl w:val="nil"/>
            </w:tcBorders>
            <w:vAlign w:val="top"/>
          </w:tcPr>
          <w:p w14:paraId="5C50EF1B">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Pcshare</w:t>
            </w:r>
          </w:p>
        </w:tc>
      </w:tr>
      <w:tr w14:paraId="0FDABE0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19FE6A90">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9</w:t>
            </w:r>
          </w:p>
        </w:tc>
        <w:tc>
          <w:tcPr>
            <w:tcW w:w="1420" w:type="dxa"/>
            <w:tcBorders>
              <w:tl2br w:val="nil"/>
              <w:tr2bl w:val="nil"/>
            </w:tcBorders>
            <w:vAlign w:val="top"/>
          </w:tcPr>
          <w:p w14:paraId="0DEF9A5F">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Offence</w:t>
            </w:r>
          </w:p>
        </w:tc>
        <w:tc>
          <w:tcPr>
            <w:tcW w:w="1420" w:type="dxa"/>
            <w:tcBorders>
              <w:tl2br w:val="nil"/>
              <w:tr2bl w:val="nil"/>
            </w:tcBorders>
          </w:tcPr>
          <w:p w14:paraId="4594A38C">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24</w:t>
            </w:r>
          </w:p>
        </w:tc>
        <w:tc>
          <w:tcPr>
            <w:tcW w:w="1420" w:type="dxa"/>
            <w:tcBorders>
              <w:tl2br w:val="nil"/>
              <w:tr2bl w:val="nil"/>
            </w:tcBorders>
            <w:vAlign w:val="top"/>
          </w:tcPr>
          <w:p w14:paraId="0DC873E2">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ctOs</w:t>
            </w:r>
          </w:p>
        </w:tc>
        <w:tc>
          <w:tcPr>
            <w:tcW w:w="1421" w:type="dxa"/>
            <w:tcBorders>
              <w:tl2br w:val="nil"/>
              <w:tr2bl w:val="nil"/>
            </w:tcBorders>
          </w:tcPr>
          <w:p w14:paraId="0F53704C">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39</w:t>
            </w:r>
          </w:p>
        </w:tc>
        <w:tc>
          <w:tcPr>
            <w:tcW w:w="1421" w:type="dxa"/>
            <w:tcBorders>
              <w:tl2br w:val="nil"/>
              <w:tr2bl w:val="nil"/>
            </w:tcBorders>
            <w:vAlign w:val="top"/>
          </w:tcPr>
          <w:p w14:paraId="7A0D5CC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Poison</w:t>
            </w:r>
          </w:p>
        </w:tc>
      </w:tr>
      <w:tr w14:paraId="665D0BA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355C31F2">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10</w:t>
            </w:r>
          </w:p>
        </w:tc>
        <w:tc>
          <w:tcPr>
            <w:tcW w:w="1420" w:type="dxa"/>
            <w:tcBorders>
              <w:tl2br w:val="nil"/>
              <w:tr2bl w:val="nil"/>
            </w:tcBorders>
            <w:vAlign w:val="top"/>
          </w:tcPr>
          <w:p w14:paraId="26FD2C14">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OZNOE</w:t>
            </w:r>
          </w:p>
        </w:tc>
        <w:tc>
          <w:tcPr>
            <w:tcW w:w="1420" w:type="dxa"/>
            <w:tcBorders>
              <w:tl2br w:val="nil"/>
              <w:tr2bl w:val="nil"/>
            </w:tcBorders>
          </w:tcPr>
          <w:p w14:paraId="2AC53B02">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25</w:t>
            </w:r>
          </w:p>
        </w:tc>
        <w:tc>
          <w:tcPr>
            <w:tcW w:w="1420" w:type="dxa"/>
            <w:tcBorders>
              <w:tl2br w:val="nil"/>
              <w:tr2bl w:val="nil"/>
            </w:tcBorders>
            <w:vAlign w:val="top"/>
          </w:tcPr>
          <w:p w14:paraId="3D06DBA0">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CyberGate</w:t>
            </w:r>
          </w:p>
        </w:tc>
        <w:tc>
          <w:tcPr>
            <w:tcW w:w="1421" w:type="dxa"/>
            <w:tcBorders>
              <w:tl2br w:val="nil"/>
              <w:tr2bl w:val="nil"/>
            </w:tcBorders>
          </w:tcPr>
          <w:p w14:paraId="0E96FE76">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40</w:t>
            </w:r>
          </w:p>
        </w:tc>
        <w:tc>
          <w:tcPr>
            <w:tcW w:w="1421" w:type="dxa"/>
            <w:tcBorders>
              <w:tl2br w:val="nil"/>
              <w:tr2bl w:val="nil"/>
            </w:tcBorders>
            <w:vAlign w:val="top"/>
          </w:tcPr>
          <w:p w14:paraId="4CFFB5C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Xtreme</w:t>
            </w:r>
          </w:p>
        </w:tc>
      </w:tr>
      <w:tr w14:paraId="35A750E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213A5A05">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11</w:t>
            </w:r>
          </w:p>
        </w:tc>
        <w:tc>
          <w:tcPr>
            <w:tcW w:w="1420" w:type="dxa"/>
            <w:tcBorders>
              <w:tl2br w:val="nil"/>
              <w:tr2bl w:val="nil"/>
            </w:tcBorders>
            <w:vAlign w:val="top"/>
          </w:tcPr>
          <w:p w14:paraId="20670C9E">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SpyGate</w:t>
            </w:r>
          </w:p>
        </w:tc>
        <w:tc>
          <w:tcPr>
            <w:tcW w:w="1420" w:type="dxa"/>
            <w:tcBorders>
              <w:tl2br w:val="nil"/>
              <w:tr2bl w:val="nil"/>
            </w:tcBorders>
          </w:tcPr>
          <w:p w14:paraId="453FB568">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26</w:t>
            </w:r>
          </w:p>
        </w:tc>
        <w:tc>
          <w:tcPr>
            <w:tcW w:w="1420" w:type="dxa"/>
            <w:tcBorders>
              <w:tl2br w:val="nil"/>
              <w:tr2bl w:val="nil"/>
            </w:tcBorders>
            <w:vAlign w:val="top"/>
          </w:tcPr>
          <w:p w14:paraId="66365FD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Daleth</w:t>
            </w:r>
          </w:p>
        </w:tc>
        <w:tc>
          <w:tcPr>
            <w:tcW w:w="1421" w:type="dxa"/>
            <w:tcBorders>
              <w:tl2br w:val="nil"/>
              <w:tr2bl w:val="nil"/>
            </w:tcBorders>
          </w:tcPr>
          <w:p w14:paraId="524FFB4D">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41</w:t>
            </w:r>
          </w:p>
        </w:tc>
        <w:tc>
          <w:tcPr>
            <w:tcW w:w="1421" w:type="dxa"/>
            <w:tcBorders>
              <w:tl2br w:val="nil"/>
              <w:tr2bl w:val="nil"/>
            </w:tcBorders>
            <w:vAlign w:val="top"/>
          </w:tcPr>
          <w:p w14:paraId="1558EDAE">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Mega</w:t>
            </w:r>
          </w:p>
        </w:tc>
      </w:tr>
      <w:tr w14:paraId="3969587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457840D7">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12</w:t>
            </w:r>
          </w:p>
        </w:tc>
        <w:tc>
          <w:tcPr>
            <w:tcW w:w="1420" w:type="dxa"/>
            <w:tcBorders>
              <w:tl2br w:val="nil"/>
              <w:tr2bl w:val="nil"/>
            </w:tcBorders>
            <w:vAlign w:val="top"/>
          </w:tcPr>
          <w:p w14:paraId="72AF4BBB">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ucuL</w:t>
            </w:r>
          </w:p>
        </w:tc>
        <w:tc>
          <w:tcPr>
            <w:tcW w:w="1420" w:type="dxa"/>
            <w:tcBorders>
              <w:tl2br w:val="nil"/>
              <w:tr2bl w:val="nil"/>
            </w:tcBorders>
          </w:tcPr>
          <w:p w14:paraId="7484CADD">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27</w:t>
            </w:r>
          </w:p>
        </w:tc>
        <w:tc>
          <w:tcPr>
            <w:tcW w:w="1420" w:type="dxa"/>
            <w:tcBorders>
              <w:tl2br w:val="nil"/>
              <w:tr2bl w:val="nil"/>
            </w:tcBorders>
            <w:vAlign w:val="top"/>
          </w:tcPr>
          <w:p w14:paraId="64BE28B7">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DarkComet</w:t>
            </w:r>
          </w:p>
        </w:tc>
        <w:tc>
          <w:tcPr>
            <w:tcW w:w="1421" w:type="dxa"/>
            <w:tcBorders>
              <w:tl2br w:val="nil"/>
              <w:tr2bl w:val="nil"/>
            </w:tcBorders>
          </w:tcPr>
          <w:p w14:paraId="4AF1C9B3">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42</w:t>
            </w:r>
          </w:p>
        </w:tc>
        <w:tc>
          <w:tcPr>
            <w:tcW w:w="1421" w:type="dxa"/>
            <w:tcBorders>
              <w:tl2br w:val="nil"/>
              <w:tr2bl w:val="nil"/>
            </w:tcBorders>
            <w:vAlign w:val="top"/>
          </w:tcPr>
          <w:p w14:paraId="24132176">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Pentagon</w:t>
            </w:r>
          </w:p>
        </w:tc>
      </w:tr>
      <w:tr w14:paraId="5B60511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49A83AAE">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13</w:t>
            </w:r>
          </w:p>
        </w:tc>
        <w:tc>
          <w:tcPr>
            <w:tcW w:w="1420" w:type="dxa"/>
            <w:tcBorders>
              <w:tl2br w:val="nil"/>
              <w:tr2bl w:val="nil"/>
            </w:tcBorders>
            <w:vAlign w:val="top"/>
          </w:tcPr>
          <w:p w14:paraId="43F9B503">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Xena</w:t>
            </w:r>
          </w:p>
        </w:tc>
        <w:tc>
          <w:tcPr>
            <w:tcW w:w="1420" w:type="dxa"/>
            <w:tcBorders>
              <w:tl2br w:val="nil"/>
              <w:tr2bl w:val="nil"/>
            </w:tcBorders>
          </w:tcPr>
          <w:p w14:paraId="30E94DB9">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28</w:t>
            </w:r>
          </w:p>
        </w:tc>
        <w:tc>
          <w:tcPr>
            <w:tcW w:w="1420" w:type="dxa"/>
            <w:tcBorders>
              <w:tl2br w:val="nil"/>
              <w:tr2bl w:val="nil"/>
            </w:tcBorders>
            <w:vAlign w:val="top"/>
          </w:tcPr>
          <w:p w14:paraId="5B773964">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Darktrack</w:t>
            </w:r>
          </w:p>
        </w:tc>
        <w:tc>
          <w:tcPr>
            <w:tcW w:w="1421" w:type="dxa"/>
            <w:tcBorders>
              <w:tl2br w:val="nil"/>
              <w:tr2bl w:val="nil"/>
            </w:tcBorders>
          </w:tcPr>
          <w:p w14:paraId="2D249EBB">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43</w:t>
            </w:r>
          </w:p>
        </w:tc>
        <w:tc>
          <w:tcPr>
            <w:tcW w:w="1421" w:type="dxa"/>
            <w:tcBorders>
              <w:tl2br w:val="nil"/>
              <w:tr2bl w:val="nil"/>
            </w:tcBorders>
            <w:vAlign w:val="top"/>
          </w:tcPr>
          <w:p w14:paraId="230FE966">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VorteX</w:t>
            </w:r>
          </w:p>
        </w:tc>
      </w:tr>
      <w:tr w14:paraId="3BAE7FC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17384E61">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14</w:t>
            </w:r>
          </w:p>
        </w:tc>
        <w:tc>
          <w:tcPr>
            <w:tcW w:w="1420" w:type="dxa"/>
            <w:tcBorders>
              <w:tl2br w:val="nil"/>
              <w:tr2bl w:val="nil"/>
            </w:tcBorders>
            <w:vAlign w:val="top"/>
          </w:tcPr>
          <w:p w14:paraId="12CD8947">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VorteX</w:t>
            </w:r>
          </w:p>
        </w:tc>
        <w:tc>
          <w:tcPr>
            <w:tcW w:w="1420" w:type="dxa"/>
            <w:tcBorders>
              <w:tl2br w:val="nil"/>
              <w:tr2bl w:val="nil"/>
            </w:tcBorders>
          </w:tcPr>
          <w:p w14:paraId="28882D40">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29</w:t>
            </w:r>
          </w:p>
        </w:tc>
        <w:tc>
          <w:tcPr>
            <w:tcW w:w="1420" w:type="dxa"/>
            <w:tcBorders>
              <w:tl2br w:val="nil"/>
              <w:tr2bl w:val="nil"/>
            </w:tcBorders>
            <w:vAlign w:val="top"/>
          </w:tcPr>
          <w:p w14:paraId="2CF2DC66">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Greame</w:t>
            </w:r>
          </w:p>
        </w:tc>
        <w:tc>
          <w:tcPr>
            <w:tcW w:w="1421" w:type="dxa"/>
            <w:tcBorders>
              <w:tl2br w:val="nil"/>
              <w:tr2bl w:val="nil"/>
            </w:tcBorders>
          </w:tcPr>
          <w:p w14:paraId="414DD3E4">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44</w:t>
            </w:r>
          </w:p>
        </w:tc>
        <w:tc>
          <w:tcPr>
            <w:tcW w:w="1421" w:type="dxa"/>
            <w:tcBorders>
              <w:tl2br w:val="nil"/>
              <w:tr2bl w:val="nil"/>
            </w:tcBorders>
            <w:vAlign w:val="top"/>
          </w:tcPr>
          <w:p w14:paraId="2ED7E1D8">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NingaliNET</w:t>
            </w:r>
          </w:p>
        </w:tc>
      </w:tr>
      <w:tr w14:paraId="4AC51E3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20" w:type="dxa"/>
            <w:tcBorders>
              <w:tl2br w:val="nil"/>
              <w:tr2bl w:val="nil"/>
            </w:tcBorders>
          </w:tcPr>
          <w:p w14:paraId="7FE21F05">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15</w:t>
            </w:r>
          </w:p>
        </w:tc>
        <w:tc>
          <w:tcPr>
            <w:tcW w:w="1420" w:type="dxa"/>
            <w:tcBorders>
              <w:tl2br w:val="nil"/>
              <w:tr2bl w:val="nil"/>
            </w:tcBorders>
            <w:vAlign w:val="top"/>
          </w:tcPr>
          <w:p w14:paraId="7B86772F">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lang w:bidi="ar"/>
              </w:rPr>
              <w:t>Bifrost</w:t>
            </w:r>
          </w:p>
        </w:tc>
        <w:tc>
          <w:tcPr>
            <w:tcW w:w="1420" w:type="dxa"/>
            <w:tcBorders>
              <w:tl2br w:val="nil"/>
              <w:tr2bl w:val="nil"/>
            </w:tcBorders>
          </w:tcPr>
          <w:p w14:paraId="43C3B35D">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r>
              <w:rPr>
                <w:rFonts w:hint="default" w:ascii="Times New Roman" w:hAnsi="Times New Roman"/>
                <w:vertAlign w:val="baseline"/>
                <w:lang w:val="en-US" w:eastAsia="zh-CN"/>
              </w:rPr>
              <w:t>30</w:t>
            </w:r>
          </w:p>
        </w:tc>
        <w:tc>
          <w:tcPr>
            <w:tcW w:w="1420" w:type="dxa"/>
            <w:tcBorders>
              <w:tl2br w:val="nil"/>
              <w:tr2bl w:val="nil"/>
            </w:tcBorders>
            <w:vAlign w:val="top"/>
          </w:tcPr>
          <w:p w14:paraId="4CC60322">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r>
              <w:rPr>
                <w:rFonts w:hint="default" w:ascii="Times New Roman" w:hAnsi="Times New Roman" w:eastAsia="等线"/>
                <w:sz w:val="22"/>
                <w:szCs w:val="24"/>
                <w:lang w:bidi="ar"/>
              </w:rPr>
              <w:t>KilerRAT</w:t>
            </w:r>
          </w:p>
        </w:tc>
        <w:tc>
          <w:tcPr>
            <w:tcW w:w="1421" w:type="dxa"/>
            <w:tcBorders>
              <w:tl2br w:val="nil"/>
              <w:tr2bl w:val="nil"/>
            </w:tcBorders>
          </w:tcPr>
          <w:p w14:paraId="09391D1E">
            <w:pPr>
              <w:keepNext w:val="0"/>
              <w:keepLines w:val="0"/>
              <w:suppressLineNumbers w:val="0"/>
              <w:spacing w:before="0" w:beforeAutospacing="0" w:after="160" w:afterAutospacing="0" w:line="276" w:lineRule="auto"/>
              <w:ind w:left="0" w:right="0"/>
              <w:jc w:val="center"/>
              <w:rPr>
                <w:rFonts w:hint="default" w:ascii="Times New Roman" w:hAnsi="Times New Roman" w:eastAsia="宋体"/>
                <w:vertAlign w:val="baseline"/>
                <w:lang w:val="en-US" w:eastAsia="zh-CN"/>
              </w:rPr>
            </w:pPr>
          </w:p>
        </w:tc>
        <w:tc>
          <w:tcPr>
            <w:tcW w:w="1421" w:type="dxa"/>
            <w:tcBorders>
              <w:tl2br w:val="nil"/>
              <w:tr2bl w:val="nil"/>
            </w:tcBorders>
            <w:vAlign w:val="top"/>
          </w:tcPr>
          <w:p w14:paraId="01BCED58">
            <w:pPr>
              <w:keepNext w:val="0"/>
              <w:keepLines w:val="0"/>
              <w:suppressLineNumbers w:val="0"/>
              <w:spacing w:before="0" w:beforeAutospacing="0" w:after="160" w:afterAutospacing="0" w:line="276" w:lineRule="auto"/>
              <w:ind w:left="0" w:right="0"/>
              <w:jc w:val="center"/>
              <w:rPr>
                <w:rFonts w:hint="default" w:ascii="Times New Roman" w:hAnsi="Times New Roman"/>
                <w:vertAlign w:val="baseline"/>
              </w:rPr>
            </w:pPr>
          </w:p>
        </w:tc>
      </w:tr>
    </w:tbl>
    <w:p w14:paraId="2535AD78">
      <w:pPr>
        <w:keepNext w:val="0"/>
        <w:keepLines w:val="0"/>
        <w:pageBreakBefore w:val="0"/>
        <w:widowControl w:val="0"/>
        <w:kinsoku/>
        <w:wordWrap/>
        <w:overflowPunct/>
        <w:topLinePunct w:val="0"/>
        <w:autoSpaceDE/>
        <w:autoSpaceDN/>
        <w:bidi w:val="0"/>
        <w:adjustRightInd w:val="0"/>
        <w:snapToGrid/>
        <w:spacing w:line="400" w:lineRule="exact"/>
        <w:ind w:firstLine="480" w:firstLineChars="200"/>
        <w:textAlignment w:val="auto"/>
        <w:rPr>
          <w:sz w:val="24"/>
          <w:szCs w:val="24"/>
        </w:rPr>
      </w:pPr>
      <w:r>
        <w:rPr>
          <w:rFonts w:hint="eastAsia" w:ascii="Times New Roman" w:hAnsi="Times New Roman" w:cs="宋体"/>
          <w:sz w:val="24"/>
          <w:szCs w:val="24"/>
        </w:rPr>
        <w:t>本文实验所用正常软件样本如</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_Ref14233 \h </w:instrText>
      </w:r>
      <w:r>
        <w:rPr>
          <w:rFonts w:hint="eastAsia" w:ascii="Times New Roman" w:hAnsi="Times New Roman" w:cs="宋体"/>
          <w:sz w:val="24"/>
          <w:szCs w:val="24"/>
        </w:rPr>
        <w:fldChar w:fldCharType="separate"/>
      </w:r>
      <w:r>
        <w:rPr>
          <w:rFonts w:hint="eastAsia" w:ascii="Times New Roman" w:hAnsi="Times New Roman" w:cs="宋体"/>
          <w:sz w:val="24"/>
          <w:szCs w:val="24"/>
        </w:rPr>
        <w:t>表5-2</w:t>
      </w:r>
      <w:r>
        <w:rPr>
          <w:rFonts w:hint="eastAsia" w:ascii="Times New Roman" w:hAnsi="Times New Roman" w:cs="宋体"/>
          <w:sz w:val="24"/>
          <w:szCs w:val="24"/>
        </w:rPr>
        <w:fldChar w:fldCharType="end"/>
      </w:r>
      <w:r>
        <w:rPr>
          <w:rFonts w:hint="eastAsia" w:ascii="Times New Roman" w:hAnsi="Times New Roman" w:cs="宋体"/>
          <w:sz w:val="24"/>
          <w:szCs w:val="24"/>
        </w:rPr>
        <w:t>所示。本文采集正常应用流量数据</w:t>
      </w:r>
      <w:r>
        <w:rPr>
          <w:rFonts w:hint="eastAsia" w:ascii="Times New Roman" w:hAnsi="Times New Roman" w:cs="宋体"/>
          <w:sz w:val="24"/>
          <w:szCs w:val="24"/>
          <w:lang w:val="en-US" w:eastAsia="zh-CN"/>
        </w:rPr>
        <w:t>包含</w:t>
      </w:r>
      <w:r>
        <w:rPr>
          <w:rFonts w:hint="eastAsia" w:ascii="Times New Roman" w:hAnsi="Times New Roman" w:cs="宋体"/>
          <w:sz w:val="24"/>
          <w:szCs w:val="24"/>
        </w:rPr>
        <w:t>浏览器、电子邮件、视频软件、云服务器、游戏等范围。正常软件样本序号1-35运行时产生的流量分成4:1的训练和验证集。序号36-45运行时产生的流量作为测试集使用。捕获正常软件产生流量约5分钟时间，共捕获3363条流量。</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_Ref16800 \h </w:instrText>
      </w:r>
      <w:r>
        <w:rPr>
          <w:rFonts w:hint="eastAsia" w:ascii="Times New Roman" w:hAnsi="Times New Roman" w:cs="宋体"/>
          <w:sz w:val="24"/>
          <w:szCs w:val="24"/>
        </w:rPr>
        <w:fldChar w:fldCharType="separate"/>
      </w:r>
      <w:r>
        <w:rPr>
          <w:rFonts w:hint="eastAsia" w:ascii="Times New Roman" w:hAnsi="Times New Roman" w:cs="宋体"/>
          <w:sz w:val="24"/>
          <w:szCs w:val="24"/>
        </w:rPr>
        <w:t>表 5- 3</w:t>
      </w:r>
      <w:r>
        <w:rPr>
          <w:rFonts w:hint="eastAsia" w:ascii="Times New Roman" w:hAnsi="Times New Roman" w:cs="宋体"/>
          <w:sz w:val="24"/>
          <w:szCs w:val="24"/>
        </w:rPr>
        <w:fldChar w:fldCharType="end"/>
      </w:r>
      <w:r>
        <w:rPr>
          <w:rFonts w:hint="eastAsia" w:ascii="Times New Roman" w:hAnsi="Times New Roman" w:cs="宋体"/>
          <w:sz w:val="24"/>
          <w:szCs w:val="24"/>
        </w:rPr>
        <w:t>给出了实验中使用的流量详细数量。</w:t>
      </w:r>
    </w:p>
    <w:p w14:paraId="424350DB">
      <w:pPr>
        <w:pStyle w:val="3"/>
        <w:spacing w:line="400" w:lineRule="exact"/>
        <w:jc w:val="center"/>
        <w:rPr>
          <w:rFonts w:hint="eastAsia" w:ascii="宋体" w:hAnsi="宋体" w:eastAsia="宋体" w:cs="宋体"/>
          <w:sz w:val="21"/>
          <w:szCs w:val="21"/>
        </w:rPr>
      </w:pPr>
      <w:bookmarkStart w:id="60" w:name="_Ref14233"/>
      <w:r>
        <w:rPr>
          <w:rFonts w:hint="eastAsia" w:ascii="宋体" w:hAnsi="宋体" w:eastAsia="宋体" w:cs="宋体"/>
          <w:sz w:val="21"/>
          <w:szCs w:val="21"/>
        </w:rPr>
        <w:t xml:space="preserve">表 5-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表_5-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bookmarkEnd w:id="60"/>
      <w:r>
        <w:rPr>
          <w:rFonts w:hint="eastAsia" w:ascii="宋体" w:hAnsi="宋体" w:eastAsia="宋体" w:cs="宋体"/>
          <w:sz w:val="21"/>
          <w:szCs w:val="21"/>
        </w:rPr>
        <w:t>良性应用样本</w:t>
      </w:r>
    </w:p>
    <w:tbl>
      <w:tblPr>
        <w:tblStyle w:val="13"/>
        <w:tblW w:w="8294" w:type="dxa"/>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Layout w:type="autofit"/>
        <w:tblCellMar>
          <w:top w:w="0" w:type="dxa"/>
          <w:left w:w="108" w:type="dxa"/>
          <w:bottom w:w="0" w:type="dxa"/>
          <w:right w:w="108" w:type="dxa"/>
        </w:tblCellMar>
      </w:tblPr>
      <w:tblGrid>
        <w:gridCol w:w="1382"/>
        <w:gridCol w:w="1382"/>
        <w:gridCol w:w="1382"/>
        <w:gridCol w:w="1382"/>
        <w:gridCol w:w="1383"/>
        <w:gridCol w:w="1383"/>
      </w:tblGrid>
      <w:tr w14:paraId="4F65F85D">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single" w:color="auto" w:sz="4" w:space="0"/>
              <w:left w:val="nil"/>
              <w:bottom w:val="single" w:color="auto" w:sz="4" w:space="0"/>
              <w:right w:val="nil"/>
            </w:tcBorders>
            <w:shd w:val="clear" w:color="auto" w:fill="auto"/>
            <w:vAlign w:val="top"/>
          </w:tcPr>
          <w:p w14:paraId="79577F23">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序号</w:t>
            </w:r>
          </w:p>
        </w:tc>
        <w:tc>
          <w:tcPr>
            <w:tcW w:w="1382" w:type="dxa"/>
            <w:tcBorders>
              <w:top w:val="single" w:color="auto" w:sz="4" w:space="0"/>
              <w:left w:val="nil"/>
              <w:bottom w:val="single" w:color="auto" w:sz="4" w:space="0"/>
              <w:right w:val="nil"/>
            </w:tcBorders>
            <w:shd w:val="clear" w:color="auto" w:fill="auto"/>
            <w:vAlign w:val="top"/>
          </w:tcPr>
          <w:p w14:paraId="5361933E">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应用名称</w:t>
            </w:r>
          </w:p>
        </w:tc>
        <w:tc>
          <w:tcPr>
            <w:tcW w:w="1382" w:type="dxa"/>
            <w:tcBorders>
              <w:top w:val="single" w:color="auto" w:sz="4" w:space="0"/>
              <w:left w:val="nil"/>
              <w:bottom w:val="single" w:color="auto" w:sz="4" w:space="0"/>
              <w:right w:val="nil"/>
            </w:tcBorders>
            <w:shd w:val="clear" w:color="auto" w:fill="auto"/>
            <w:vAlign w:val="top"/>
          </w:tcPr>
          <w:p w14:paraId="2E0FC5FA">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序号</w:t>
            </w:r>
          </w:p>
        </w:tc>
        <w:tc>
          <w:tcPr>
            <w:tcW w:w="1382" w:type="dxa"/>
            <w:tcBorders>
              <w:top w:val="single" w:color="auto" w:sz="4" w:space="0"/>
              <w:left w:val="nil"/>
              <w:bottom w:val="single" w:color="auto" w:sz="4" w:space="0"/>
              <w:right w:val="nil"/>
            </w:tcBorders>
            <w:shd w:val="clear" w:color="auto" w:fill="auto"/>
            <w:vAlign w:val="top"/>
          </w:tcPr>
          <w:p w14:paraId="182D4C93">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应用名称</w:t>
            </w:r>
          </w:p>
        </w:tc>
        <w:tc>
          <w:tcPr>
            <w:tcW w:w="1383" w:type="dxa"/>
            <w:tcBorders>
              <w:top w:val="single" w:color="auto" w:sz="4" w:space="0"/>
              <w:left w:val="nil"/>
              <w:bottom w:val="single" w:color="auto" w:sz="4" w:space="0"/>
              <w:right w:val="nil"/>
            </w:tcBorders>
            <w:shd w:val="clear" w:color="auto" w:fill="auto"/>
            <w:vAlign w:val="top"/>
          </w:tcPr>
          <w:p w14:paraId="6BDEA516">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序号</w:t>
            </w:r>
          </w:p>
        </w:tc>
        <w:tc>
          <w:tcPr>
            <w:tcW w:w="1383" w:type="dxa"/>
            <w:tcBorders>
              <w:top w:val="single" w:color="auto" w:sz="4" w:space="0"/>
              <w:left w:val="nil"/>
              <w:bottom w:val="single" w:color="auto" w:sz="4" w:space="0"/>
              <w:right w:val="nil"/>
            </w:tcBorders>
            <w:shd w:val="clear" w:color="auto" w:fill="auto"/>
            <w:vAlign w:val="top"/>
          </w:tcPr>
          <w:p w14:paraId="01AF9EE0">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应用名称</w:t>
            </w:r>
          </w:p>
        </w:tc>
      </w:tr>
      <w:tr w14:paraId="3141C8BA">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c>
          <w:tcPr>
            <w:tcW w:w="1382" w:type="dxa"/>
            <w:tcBorders>
              <w:top w:val="single" w:color="auto" w:sz="4" w:space="0"/>
              <w:left w:val="nil"/>
              <w:bottom w:val="nil"/>
              <w:right w:val="nil"/>
            </w:tcBorders>
            <w:shd w:val="clear" w:color="auto" w:fill="auto"/>
            <w:vAlign w:val="top"/>
          </w:tcPr>
          <w:p w14:paraId="74CB95A6">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w:t>
            </w:r>
          </w:p>
        </w:tc>
        <w:tc>
          <w:tcPr>
            <w:tcW w:w="1382" w:type="dxa"/>
            <w:tcBorders>
              <w:top w:val="single" w:color="auto" w:sz="4" w:space="0"/>
              <w:left w:val="nil"/>
              <w:bottom w:val="nil"/>
              <w:right w:val="nil"/>
            </w:tcBorders>
            <w:shd w:val="clear" w:color="auto" w:fill="auto"/>
            <w:vAlign w:val="top"/>
          </w:tcPr>
          <w:p w14:paraId="766D9F34">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360</w:t>
            </w:r>
          </w:p>
        </w:tc>
        <w:tc>
          <w:tcPr>
            <w:tcW w:w="1382" w:type="dxa"/>
            <w:tcBorders>
              <w:top w:val="single" w:color="auto" w:sz="4" w:space="0"/>
              <w:left w:val="nil"/>
              <w:bottom w:val="nil"/>
              <w:right w:val="nil"/>
            </w:tcBorders>
            <w:shd w:val="clear" w:color="auto" w:fill="auto"/>
            <w:vAlign w:val="top"/>
          </w:tcPr>
          <w:p w14:paraId="01ED903E">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16</w:t>
            </w:r>
          </w:p>
        </w:tc>
        <w:tc>
          <w:tcPr>
            <w:tcW w:w="1382" w:type="dxa"/>
            <w:tcBorders>
              <w:top w:val="single" w:color="auto" w:sz="4" w:space="0"/>
              <w:left w:val="nil"/>
              <w:bottom w:val="nil"/>
              <w:right w:val="nil"/>
            </w:tcBorders>
            <w:shd w:val="clear" w:color="auto" w:fill="auto"/>
            <w:vAlign w:val="top"/>
          </w:tcPr>
          <w:p w14:paraId="67C208E4">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爱奇艺</w:t>
            </w:r>
          </w:p>
        </w:tc>
        <w:tc>
          <w:tcPr>
            <w:tcW w:w="1383" w:type="dxa"/>
            <w:tcBorders>
              <w:top w:val="single" w:color="auto" w:sz="4" w:space="0"/>
              <w:left w:val="nil"/>
              <w:bottom w:val="nil"/>
              <w:right w:val="nil"/>
            </w:tcBorders>
            <w:shd w:val="clear" w:color="auto" w:fill="auto"/>
            <w:vAlign w:val="top"/>
          </w:tcPr>
          <w:p w14:paraId="1681551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31</w:t>
            </w:r>
          </w:p>
        </w:tc>
        <w:tc>
          <w:tcPr>
            <w:tcW w:w="1383" w:type="dxa"/>
            <w:tcBorders>
              <w:top w:val="single" w:color="auto" w:sz="4" w:space="0"/>
              <w:left w:val="nil"/>
              <w:bottom w:val="nil"/>
              <w:right w:val="nil"/>
            </w:tcBorders>
            <w:shd w:val="clear" w:color="auto" w:fill="auto"/>
            <w:vAlign w:val="top"/>
          </w:tcPr>
          <w:p w14:paraId="5701C675">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金山词霸</w:t>
            </w:r>
          </w:p>
        </w:tc>
      </w:tr>
      <w:tr w14:paraId="59AD8BCF">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02AC91E8">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w:t>
            </w:r>
          </w:p>
        </w:tc>
        <w:tc>
          <w:tcPr>
            <w:tcW w:w="1382" w:type="dxa"/>
            <w:tcBorders>
              <w:top w:val="nil"/>
              <w:left w:val="nil"/>
              <w:bottom w:val="nil"/>
              <w:right w:val="nil"/>
            </w:tcBorders>
            <w:shd w:val="clear" w:color="auto" w:fill="auto"/>
            <w:vAlign w:val="top"/>
          </w:tcPr>
          <w:p w14:paraId="70ECBD8E">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360</w:t>
            </w:r>
            <w:r>
              <w:rPr>
                <w:rFonts w:hint="eastAsia"/>
                <w:vertAlign w:val="baseline"/>
                <w:lang w:val="en-US" w:eastAsia="zh-CN"/>
              </w:rPr>
              <w:t>浏览器</w:t>
            </w:r>
          </w:p>
        </w:tc>
        <w:tc>
          <w:tcPr>
            <w:tcW w:w="1382" w:type="dxa"/>
            <w:tcBorders>
              <w:top w:val="nil"/>
              <w:left w:val="nil"/>
              <w:bottom w:val="nil"/>
              <w:right w:val="nil"/>
            </w:tcBorders>
            <w:shd w:val="clear" w:color="auto" w:fill="auto"/>
            <w:vAlign w:val="top"/>
          </w:tcPr>
          <w:p w14:paraId="020D43DF">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17</w:t>
            </w:r>
          </w:p>
        </w:tc>
        <w:tc>
          <w:tcPr>
            <w:tcW w:w="1382" w:type="dxa"/>
            <w:tcBorders>
              <w:top w:val="nil"/>
              <w:left w:val="nil"/>
              <w:bottom w:val="nil"/>
              <w:right w:val="nil"/>
            </w:tcBorders>
            <w:shd w:val="clear" w:color="auto" w:fill="auto"/>
            <w:vAlign w:val="top"/>
          </w:tcPr>
          <w:p w14:paraId="433809A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百度网盘</w:t>
            </w:r>
          </w:p>
        </w:tc>
        <w:tc>
          <w:tcPr>
            <w:tcW w:w="1383" w:type="dxa"/>
            <w:tcBorders>
              <w:top w:val="nil"/>
              <w:left w:val="nil"/>
              <w:bottom w:val="nil"/>
              <w:right w:val="nil"/>
            </w:tcBorders>
            <w:shd w:val="clear" w:color="auto" w:fill="auto"/>
            <w:vAlign w:val="top"/>
          </w:tcPr>
          <w:p w14:paraId="6BAA8C2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32</w:t>
            </w:r>
          </w:p>
        </w:tc>
        <w:tc>
          <w:tcPr>
            <w:tcW w:w="1383" w:type="dxa"/>
            <w:tcBorders>
              <w:top w:val="nil"/>
              <w:left w:val="nil"/>
              <w:bottom w:val="nil"/>
              <w:right w:val="nil"/>
            </w:tcBorders>
            <w:shd w:val="clear" w:color="auto" w:fill="auto"/>
            <w:vAlign w:val="top"/>
          </w:tcPr>
          <w:p w14:paraId="28CEA5C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金山文档</w:t>
            </w:r>
          </w:p>
        </w:tc>
      </w:tr>
      <w:tr w14:paraId="7B1CB668">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492A507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w:t>
            </w:r>
          </w:p>
        </w:tc>
        <w:tc>
          <w:tcPr>
            <w:tcW w:w="1382" w:type="dxa"/>
            <w:tcBorders>
              <w:top w:val="nil"/>
              <w:left w:val="nil"/>
              <w:bottom w:val="nil"/>
              <w:right w:val="nil"/>
            </w:tcBorders>
            <w:shd w:val="clear" w:color="auto" w:fill="auto"/>
            <w:vAlign w:val="top"/>
          </w:tcPr>
          <w:p w14:paraId="0C691B8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360</w:t>
            </w:r>
            <w:r>
              <w:rPr>
                <w:rFonts w:hint="eastAsia"/>
                <w:vertAlign w:val="baseline"/>
                <w:lang w:val="en-US" w:eastAsia="zh-CN"/>
              </w:rPr>
              <w:t>云盘</w:t>
            </w:r>
          </w:p>
        </w:tc>
        <w:tc>
          <w:tcPr>
            <w:tcW w:w="1382" w:type="dxa"/>
            <w:tcBorders>
              <w:top w:val="nil"/>
              <w:left w:val="nil"/>
              <w:bottom w:val="nil"/>
              <w:right w:val="nil"/>
            </w:tcBorders>
            <w:shd w:val="clear" w:color="auto" w:fill="auto"/>
            <w:vAlign w:val="top"/>
          </w:tcPr>
          <w:p w14:paraId="767EFE8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18</w:t>
            </w:r>
          </w:p>
        </w:tc>
        <w:tc>
          <w:tcPr>
            <w:tcW w:w="1382" w:type="dxa"/>
            <w:tcBorders>
              <w:top w:val="nil"/>
              <w:left w:val="nil"/>
              <w:bottom w:val="nil"/>
              <w:right w:val="nil"/>
            </w:tcBorders>
            <w:shd w:val="clear" w:color="auto" w:fill="auto"/>
            <w:vAlign w:val="top"/>
          </w:tcPr>
          <w:p w14:paraId="0E7E05C8">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虎牙直播</w:t>
            </w:r>
          </w:p>
        </w:tc>
        <w:tc>
          <w:tcPr>
            <w:tcW w:w="1383" w:type="dxa"/>
            <w:tcBorders>
              <w:top w:val="nil"/>
              <w:left w:val="nil"/>
              <w:bottom w:val="nil"/>
              <w:right w:val="nil"/>
            </w:tcBorders>
            <w:shd w:val="clear" w:color="auto" w:fill="auto"/>
            <w:vAlign w:val="top"/>
          </w:tcPr>
          <w:p w14:paraId="4021339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33</w:t>
            </w:r>
          </w:p>
        </w:tc>
        <w:tc>
          <w:tcPr>
            <w:tcW w:w="1383" w:type="dxa"/>
            <w:tcBorders>
              <w:top w:val="nil"/>
              <w:left w:val="nil"/>
              <w:bottom w:val="nil"/>
              <w:right w:val="nil"/>
            </w:tcBorders>
            <w:shd w:val="clear" w:color="auto" w:fill="auto"/>
            <w:vAlign w:val="top"/>
          </w:tcPr>
          <w:p w14:paraId="435630EE">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酷狗音乐</w:t>
            </w:r>
          </w:p>
        </w:tc>
      </w:tr>
      <w:tr w14:paraId="3AE4282F">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034ACD76">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w:t>
            </w:r>
          </w:p>
        </w:tc>
        <w:tc>
          <w:tcPr>
            <w:tcW w:w="1382" w:type="dxa"/>
            <w:tcBorders>
              <w:top w:val="nil"/>
              <w:left w:val="nil"/>
              <w:bottom w:val="nil"/>
              <w:right w:val="nil"/>
            </w:tcBorders>
            <w:shd w:val="clear" w:color="auto" w:fill="auto"/>
            <w:vAlign w:val="top"/>
          </w:tcPr>
          <w:p w14:paraId="103387C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Cbox</w:t>
            </w:r>
          </w:p>
        </w:tc>
        <w:tc>
          <w:tcPr>
            <w:tcW w:w="1382" w:type="dxa"/>
            <w:tcBorders>
              <w:top w:val="nil"/>
              <w:left w:val="nil"/>
              <w:bottom w:val="nil"/>
              <w:right w:val="nil"/>
            </w:tcBorders>
            <w:shd w:val="clear" w:color="auto" w:fill="auto"/>
            <w:vAlign w:val="top"/>
          </w:tcPr>
          <w:p w14:paraId="7F057F4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19</w:t>
            </w:r>
          </w:p>
        </w:tc>
        <w:tc>
          <w:tcPr>
            <w:tcW w:w="1382" w:type="dxa"/>
            <w:tcBorders>
              <w:top w:val="nil"/>
              <w:left w:val="nil"/>
              <w:bottom w:val="nil"/>
              <w:right w:val="nil"/>
            </w:tcBorders>
            <w:shd w:val="clear" w:color="auto" w:fill="auto"/>
            <w:vAlign w:val="top"/>
          </w:tcPr>
          <w:p w14:paraId="39B60DB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金山词霸</w:t>
            </w:r>
          </w:p>
        </w:tc>
        <w:tc>
          <w:tcPr>
            <w:tcW w:w="1383" w:type="dxa"/>
            <w:tcBorders>
              <w:top w:val="nil"/>
              <w:left w:val="nil"/>
              <w:bottom w:val="nil"/>
              <w:right w:val="nil"/>
            </w:tcBorders>
            <w:shd w:val="clear" w:color="auto" w:fill="auto"/>
            <w:vAlign w:val="top"/>
          </w:tcPr>
          <w:p w14:paraId="060D5835">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34</w:t>
            </w:r>
          </w:p>
        </w:tc>
        <w:tc>
          <w:tcPr>
            <w:tcW w:w="1383" w:type="dxa"/>
            <w:tcBorders>
              <w:top w:val="nil"/>
              <w:left w:val="nil"/>
              <w:bottom w:val="nil"/>
              <w:right w:val="nil"/>
            </w:tcBorders>
            <w:shd w:val="clear" w:color="auto" w:fill="auto"/>
            <w:vAlign w:val="top"/>
          </w:tcPr>
          <w:p w14:paraId="438C1E0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酷我音乐</w:t>
            </w:r>
          </w:p>
        </w:tc>
      </w:tr>
      <w:tr w14:paraId="7FB8B75C">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single" w:color="auto" w:sz="4" w:space="0"/>
              <w:right w:val="nil"/>
            </w:tcBorders>
            <w:shd w:val="clear" w:color="auto" w:fill="auto"/>
            <w:vAlign w:val="top"/>
          </w:tcPr>
          <w:p w14:paraId="28603EC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5</w:t>
            </w:r>
          </w:p>
        </w:tc>
        <w:tc>
          <w:tcPr>
            <w:tcW w:w="1382" w:type="dxa"/>
            <w:tcBorders>
              <w:top w:val="nil"/>
              <w:left w:val="nil"/>
              <w:bottom w:val="single" w:color="auto" w:sz="4" w:space="0"/>
              <w:right w:val="nil"/>
            </w:tcBorders>
            <w:shd w:val="clear" w:color="auto" w:fill="auto"/>
            <w:vAlign w:val="top"/>
          </w:tcPr>
          <w:p w14:paraId="0F69F73E">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Chrome</w:t>
            </w:r>
          </w:p>
        </w:tc>
        <w:tc>
          <w:tcPr>
            <w:tcW w:w="1382" w:type="dxa"/>
            <w:tcBorders>
              <w:top w:val="nil"/>
              <w:left w:val="nil"/>
              <w:bottom w:val="single" w:color="auto" w:sz="4" w:space="0"/>
              <w:right w:val="nil"/>
            </w:tcBorders>
            <w:shd w:val="clear" w:color="auto" w:fill="auto"/>
            <w:vAlign w:val="top"/>
          </w:tcPr>
          <w:p w14:paraId="2D564A4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20</w:t>
            </w:r>
          </w:p>
        </w:tc>
        <w:tc>
          <w:tcPr>
            <w:tcW w:w="1382" w:type="dxa"/>
            <w:tcBorders>
              <w:top w:val="nil"/>
              <w:left w:val="nil"/>
              <w:bottom w:val="single" w:color="auto" w:sz="4" w:space="0"/>
              <w:right w:val="nil"/>
            </w:tcBorders>
            <w:shd w:val="clear" w:color="auto" w:fill="auto"/>
            <w:vAlign w:val="top"/>
          </w:tcPr>
          <w:p w14:paraId="7BA5C92F">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金山文档</w:t>
            </w:r>
          </w:p>
        </w:tc>
        <w:tc>
          <w:tcPr>
            <w:tcW w:w="1383" w:type="dxa"/>
            <w:tcBorders>
              <w:top w:val="nil"/>
              <w:left w:val="nil"/>
              <w:bottom w:val="single" w:color="auto" w:sz="4" w:space="0"/>
              <w:right w:val="nil"/>
            </w:tcBorders>
            <w:shd w:val="clear" w:color="auto" w:fill="auto"/>
            <w:vAlign w:val="top"/>
          </w:tcPr>
          <w:p w14:paraId="4BD96E3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35</w:t>
            </w:r>
          </w:p>
        </w:tc>
        <w:tc>
          <w:tcPr>
            <w:tcW w:w="1383" w:type="dxa"/>
            <w:tcBorders>
              <w:top w:val="nil"/>
              <w:left w:val="nil"/>
              <w:bottom w:val="single" w:color="auto" w:sz="4" w:space="0"/>
              <w:right w:val="nil"/>
            </w:tcBorders>
            <w:shd w:val="clear" w:color="auto" w:fill="auto"/>
            <w:vAlign w:val="top"/>
          </w:tcPr>
          <w:p w14:paraId="614991B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鲁大师</w:t>
            </w:r>
          </w:p>
        </w:tc>
      </w:tr>
    </w:tbl>
    <w:p w14:paraId="0DA8DD60"/>
    <w:p w14:paraId="4BEBA82A">
      <w:pPr>
        <w:pStyle w:val="3"/>
        <w:spacing w:line="400" w:lineRule="exact"/>
        <w:jc w:val="center"/>
        <w:rPr>
          <w:ins w:id="0" w:author="always" w:date="2025-05-07T19:44:56Z"/>
          <w:rFonts w:hint="eastAsia" w:ascii="宋体" w:hAnsi="宋体" w:eastAsia="宋体" w:cs="宋体"/>
          <w:sz w:val="21"/>
          <w:szCs w:val="21"/>
          <w:lang w:val="en-US" w:eastAsia="zh-CN"/>
        </w:rPr>
      </w:pPr>
    </w:p>
    <w:p w14:paraId="0223DE10">
      <w:pPr>
        <w:pStyle w:val="3"/>
        <w:spacing w:line="400" w:lineRule="exact"/>
        <w:jc w:val="center"/>
        <w:rPr>
          <w:rFonts w:hint="eastAsia" w:ascii="宋体" w:hAnsi="宋体" w:eastAsia="宋体" w:cs="宋体"/>
          <w:sz w:val="21"/>
          <w:szCs w:val="21"/>
        </w:rPr>
      </w:pPr>
      <w:r>
        <w:rPr>
          <w:rFonts w:hint="eastAsia" w:ascii="宋体" w:hAnsi="宋体" w:eastAsia="宋体" w:cs="宋体"/>
          <w:sz w:val="21"/>
          <w:szCs w:val="21"/>
          <w:lang w:val="en-US" w:eastAsia="zh-CN"/>
        </w:rPr>
        <w:t>续</w:t>
      </w:r>
      <w:r>
        <w:rPr>
          <w:rFonts w:hint="eastAsia" w:ascii="宋体" w:hAnsi="宋体" w:eastAsia="宋体" w:cs="宋体"/>
          <w:sz w:val="21"/>
          <w:szCs w:val="21"/>
        </w:rPr>
        <w:t xml:space="preserve">表 5-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表_5-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t>良性应用样本</w:t>
      </w:r>
    </w:p>
    <w:tbl>
      <w:tblPr>
        <w:tblStyle w:val="13"/>
        <w:tblW w:w="8294" w:type="dxa"/>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Layout w:type="autofit"/>
        <w:tblCellMar>
          <w:top w:w="0" w:type="dxa"/>
          <w:left w:w="108" w:type="dxa"/>
          <w:bottom w:w="0" w:type="dxa"/>
          <w:right w:w="108" w:type="dxa"/>
        </w:tblCellMar>
      </w:tblPr>
      <w:tblGrid>
        <w:gridCol w:w="1382"/>
        <w:gridCol w:w="1382"/>
        <w:gridCol w:w="1382"/>
        <w:gridCol w:w="1382"/>
        <w:gridCol w:w="1383"/>
        <w:gridCol w:w="1383"/>
      </w:tblGrid>
      <w:tr w14:paraId="59E89D4C">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single" w:color="auto" w:sz="4" w:space="0"/>
              <w:left w:val="nil"/>
              <w:bottom w:val="single" w:color="auto" w:sz="4" w:space="0"/>
              <w:right w:val="nil"/>
            </w:tcBorders>
            <w:shd w:val="clear" w:color="auto" w:fill="auto"/>
            <w:vAlign w:val="top"/>
          </w:tcPr>
          <w:p w14:paraId="1945DCC8">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序号</w:t>
            </w:r>
          </w:p>
        </w:tc>
        <w:tc>
          <w:tcPr>
            <w:tcW w:w="1382" w:type="dxa"/>
            <w:tcBorders>
              <w:top w:val="single" w:color="auto" w:sz="4" w:space="0"/>
              <w:left w:val="nil"/>
              <w:bottom w:val="single" w:color="auto" w:sz="4" w:space="0"/>
              <w:right w:val="nil"/>
            </w:tcBorders>
            <w:shd w:val="clear" w:color="auto" w:fill="auto"/>
            <w:vAlign w:val="top"/>
          </w:tcPr>
          <w:p w14:paraId="60433BA1">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应用名称</w:t>
            </w:r>
          </w:p>
        </w:tc>
        <w:tc>
          <w:tcPr>
            <w:tcW w:w="1382" w:type="dxa"/>
            <w:tcBorders>
              <w:top w:val="single" w:color="auto" w:sz="4" w:space="0"/>
              <w:left w:val="nil"/>
              <w:bottom w:val="single" w:color="auto" w:sz="4" w:space="0"/>
              <w:right w:val="nil"/>
            </w:tcBorders>
            <w:shd w:val="clear" w:color="auto" w:fill="auto"/>
            <w:vAlign w:val="top"/>
          </w:tcPr>
          <w:p w14:paraId="3F756BC7">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序号</w:t>
            </w:r>
          </w:p>
        </w:tc>
        <w:tc>
          <w:tcPr>
            <w:tcW w:w="1382" w:type="dxa"/>
            <w:tcBorders>
              <w:top w:val="single" w:color="auto" w:sz="4" w:space="0"/>
              <w:left w:val="nil"/>
              <w:bottom w:val="single" w:color="auto" w:sz="4" w:space="0"/>
              <w:right w:val="nil"/>
            </w:tcBorders>
            <w:shd w:val="clear" w:color="auto" w:fill="auto"/>
            <w:vAlign w:val="top"/>
          </w:tcPr>
          <w:p w14:paraId="392F8D48">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应用名称</w:t>
            </w:r>
          </w:p>
        </w:tc>
        <w:tc>
          <w:tcPr>
            <w:tcW w:w="1383" w:type="dxa"/>
            <w:tcBorders>
              <w:top w:val="single" w:color="auto" w:sz="4" w:space="0"/>
              <w:left w:val="nil"/>
              <w:bottom w:val="single" w:color="auto" w:sz="4" w:space="0"/>
              <w:right w:val="nil"/>
            </w:tcBorders>
            <w:shd w:val="clear" w:color="auto" w:fill="auto"/>
            <w:vAlign w:val="top"/>
          </w:tcPr>
          <w:p w14:paraId="2DF507B3">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序号</w:t>
            </w:r>
          </w:p>
        </w:tc>
        <w:tc>
          <w:tcPr>
            <w:tcW w:w="1383" w:type="dxa"/>
            <w:tcBorders>
              <w:top w:val="single" w:color="auto" w:sz="4" w:space="0"/>
              <w:left w:val="nil"/>
              <w:bottom w:val="single" w:color="auto" w:sz="4" w:space="0"/>
              <w:right w:val="nil"/>
            </w:tcBorders>
            <w:shd w:val="clear" w:color="auto" w:fill="auto"/>
            <w:vAlign w:val="top"/>
          </w:tcPr>
          <w:p w14:paraId="37D6B5B8">
            <w:pPr>
              <w:keepNext w:val="0"/>
              <w:keepLines w:val="0"/>
              <w:suppressLineNumbers w:val="0"/>
              <w:spacing w:before="0" w:beforeAutospacing="0" w:after="160" w:afterAutospacing="0" w:line="276" w:lineRule="auto"/>
              <w:ind w:left="0" w:leftChars="0" w:right="0" w:rightChars="0"/>
              <w:jc w:val="center"/>
              <w:rPr>
                <w:rFonts w:hint="default"/>
                <w:vertAlign w:val="baseline"/>
                <w:lang w:val="en-US" w:eastAsia="zh-CN"/>
              </w:rPr>
            </w:pPr>
            <w:r>
              <w:rPr>
                <w:rFonts w:hint="eastAsia"/>
                <w:vertAlign w:val="baseline"/>
                <w:lang w:val="en-US" w:eastAsia="zh-CN"/>
              </w:rPr>
              <w:t>应用名称</w:t>
            </w:r>
          </w:p>
        </w:tc>
      </w:tr>
      <w:tr w14:paraId="392D4D59">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3965EC7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6</w:t>
            </w:r>
          </w:p>
        </w:tc>
        <w:tc>
          <w:tcPr>
            <w:tcW w:w="1382" w:type="dxa"/>
            <w:tcBorders>
              <w:top w:val="nil"/>
              <w:left w:val="nil"/>
              <w:bottom w:val="nil"/>
              <w:right w:val="nil"/>
            </w:tcBorders>
            <w:shd w:val="clear" w:color="auto" w:fill="auto"/>
            <w:vAlign w:val="top"/>
          </w:tcPr>
          <w:p w14:paraId="20A0D905">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Edge</w:t>
            </w:r>
          </w:p>
        </w:tc>
        <w:tc>
          <w:tcPr>
            <w:tcW w:w="1382" w:type="dxa"/>
            <w:tcBorders>
              <w:top w:val="nil"/>
              <w:left w:val="nil"/>
              <w:bottom w:val="nil"/>
              <w:right w:val="nil"/>
            </w:tcBorders>
            <w:shd w:val="clear" w:color="auto" w:fill="auto"/>
            <w:vAlign w:val="top"/>
          </w:tcPr>
          <w:p w14:paraId="7EC5D4D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21</w:t>
            </w:r>
          </w:p>
        </w:tc>
        <w:tc>
          <w:tcPr>
            <w:tcW w:w="1382" w:type="dxa"/>
            <w:tcBorders>
              <w:top w:val="nil"/>
              <w:left w:val="nil"/>
              <w:bottom w:val="nil"/>
              <w:right w:val="nil"/>
            </w:tcBorders>
            <w:shd w:val="clear" w:color="auto" w:fill="auto"/>
            <w:vAlign w:val="top"/>
          </w:tcPr>
          <w:p w14:paraId="23071604">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酷狗音乐</w:t>
            </w:r>
          </w:p>
        </w:tc>
        <w:tc>
          <w:tcPr>
            <w:tcW w:w="1383" w:type="dxa"/>
            <w:tcBorders>
              <w:top w:val="nil"/>
              <w:left w:val="nil"/>
              <w:bottom w:val="nil"/>
              <w:right w:val="nil"/>
            </w:tcBorders>
            <w:shd w:val="clear" w:color="auto" w:fill="auto"/>
            <w:vAlign w:val="top"/>
          </w:tcPr>
          <w:p w14:paraId="5A955EC8">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36</w:t>
            </w:r>
          </w:p>
        </w:tc>
        <w:tc>
          <w:tcPr>
            <w:tcW w:w="1383" w:type="dxa"/>
            <w:tcBorders>
              <w:top w:val="nil"/>
              <w:left w:val="nil"/>
              <w:bottom w:val="nil"/>
              <w:right w:val="nil"/>
            </w:tcBorders>
            <w:shd w:val="clear" w:color="auto" w:fill="auto"/>
            <w:vAlign w:val="top"/>
          </w:tcPr>
          <w:p w14:paraId="6F03FA1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芒果</w:t>
            </w:r>
            <w:r>
              <w:rPr>
                <w:rFonts w:hint="default"/>
                <w:vertAlign w:val="baseline"/>
                <w:lang w:val="en-US" w:eastAsia="zh-CN"/>
              </w:rPr>
              <w:t>TV</w:t>
            </w:r>
          </w:p>
        </w:tc>
      </w:tr>
      <w:tr w14:paraId="57C0044E">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26B62CD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7</w:t>
            </w:r>
          </w:p>
        </w:tc>
        <w:tc>
          <w:tcPr>
            <w:tcW w:w="1382" w:type="dxa"/>
            <w:tcBorders>
              <w:top w:val="nil"/>
              <w:left w:val="nil"/>
              <w:bottom w:val="nil"/>
              <w:right w:val="nil"/>
            </w:tcBorders>
            <w:shd w:val="clear" w:color="auto" w:fill="auto"/>
            <w:vAlign w:val="top"/>
          </w:tcPr>
          <w:p w14:paraId="4D84455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Opera</w:t>
            </w:r>
          </w:p>
        </w:tc>
        <w:tc>
          <w:tcPr>
            <w:tcW w:w="1382" w:type="dxa"/>
            <w:tcBorders>
              <w:top w:val="nil"/>
              <w:left w:val="nil"/>
              <w:bottom w:val="nil"/>
              <w:right w:val="nil"/>
            </w:tcBorders>
            <w:shd w:val="clear" w:color="auto" w:fill="auto"/>
            <w:vAlign w:val="top"/>
          </w:tcPr>
          <w:p w14:paraId="0B2C5BE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22</w:t>
            </w:r>
          </w:p>
        </w:tc>
        <w:tc>
          <w:tcPr>
            <w:tcW w:w="1382" w:type="dxa"/>
            <w:tcBorders>
              <w:top w:val="nil"/>
              <w:left w:val="nil"/>
              <w:bottom w:val="nil"/>
              <w:right w:val="nil"/>
            </w:tcBorders>
            <w:shd w:val="clear" w:color="auto" w:fill="auto"/>
            <w:vAlign w:val="top"/>
          </w:tcPr>
          <w:p w14:paraId="4F5533C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酷我音乐</w:t>
            </w:r>
          </w:p>
        </w:tc>
        <w:tc>
          <w:tcPr>
            <w:tcW w:w="1383" w:type="dxa"/>
            <w:tcBorders>
              <w:top w:val="nil"/>
              <w:left w:val="nil"/>
              <w:bottom w:val="nil"/>
              <w:right w:val="nil"/>
            </w:tcBorders>
            <w:shd w:val="clear" w:color="auto" w:fill="auto"/>
            <w:vAlign w:val="top"/>
          </w:tcPr>
          <w:p w14:paraId="7137D31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37</w:t>
            </w:r>
          </w:p>
        </w:tc>
        <w:tc>
          <w:tcPr>
            <w:tcW w:w="1383" w:type="dxa"/>
            <w:tcBorders>
              <w:top w:val="nil"/>
              <w:left w:val="nil"/>
              <w:bottom w:val="nil"/>
              <w:right w:val="nil"/>
            </w:tcBorders>
            <w:shd w:val="clear" w:color="auto" w:fill="auto"/>
            <w:vAlign w:val="top"/>
          </w:tcPr>
          <w:p w14:paraId="3944421F">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有道词典</w:t>
            </w:r>
          </w:p>
        </w:tc>
      </w:tr>
      <w:tr w14:paraId="3DFB5255">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652CDB3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8</w:t>
            </w:r>
          </w:p>
        </w:tc>
        <w:tc>
          <w:tcPr>
            <w:tcW w:w="1382" w:type="dxa"/>
            <w:tcBorders>
              <w:top w:val="nil"/>
              <w:left w:val="nil"/>
              <w:bottom w:val="nil"/>
              <w:right w:val="nil"/>
            </w:tcBorders>
            <w:shd w:val="clear" w:color="auto" w:fill="auto"/>
            <w:vAlign w:val="top"/>
          </w:tcPr>
          <w:p w14:paraId="08A2B5D2">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QQ</w:t>
            </w:r>
            <w:r>
              <w:rPr>
                <w:rFonts w:hint="eastAsia"/>
                <w:vertAlign w:val="baseline"/>
                <w:lang w:val="en-US" w:eastAsia="zh-CN"/>
              </w:rPr>
              <w:t>拼音</w:t>
            </w:r>
          </w:p>
        </w:tc>
        <w:tc>
          <w:tcPr>
            <w:tcW w:w="1382" w:type="dxa"/>
            <w:tcBorders>
              <w:top w:val="nil"/>
              <w:left w:val="nil"/>
              <w:bottom w:val="nil"/>
              <w:right w:val="nil"/>
            </w:tcBorders>
            <w:shd w:val="clear" w:color="auto" w:fill="auto"/>
            <w:vAlign w:val="top"/>
          </w:tcPr>
          <w:p w14:paraId="06CD0028">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23</w:t>
            </w:r>
          </w:p>
        </w:tc>
        <w:tc>
          <w:tcPr>
            <w:tcW w:w="1382" w:type="dxa"/>
            <w:tcBorders>
              <w:top w:val="nil"/>
              <w:left w:val="nil"/>
              <w:bottom w:val="nil"/>
              <w:right w:val="nil"/>
            </w:tcBorders>
            <w:shd w:val="clear" w:color="auto" w:fill="auto"/>
            <w:vAlign w:val="top"/>
          </w:tcPr>
          <w:p w14:paraId="0A36074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鲁大师</w:t>
            </w:r>
          </w:p>
        </w:tc>
        <w:tc>
          <w:tcPr>
            <w:tcW w:w="1383" w:type="dxa"/>
            <w:tcBorders>
              <w:top w:val="nil"/>
              <w:left w:val="nil"/>
              <w:bottom w:val="nil"/>
              <w:right w:val="nil"/>
            </w:tcBorders>
            <w:shd w:val="clear" w:color="auto" w:fill="auto"/>
            <w:vAlign w:val="top"/>
          </w:tcPr>
          <w:p w14:paraId="3A0516B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38</w:t>
            </w:r>
          </w:p>
        </w:tc>
        <w:tc>
          <w:tcPr>
            <w:tcW w:w="1383" w:type="dxa"/>
            <w:tcBorders>
              <w:top w:val="nil"/>
              <w:left w:val="nil"/>
              <w:bottom w:val="nil"/>
              <w:right w:val="nil"/>
            </w:tcBorders>
            <w:shd w:val="clear" w:color="auto" w:fill="auto"/>
            <w:vAlign w:val="top"/>
          </w:tcPr>
          <w:p w14:paraId="4AE4ECF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微信</w:t>
            </w:r>
          </w:p>
        </w:tc>
      </w:tr>
      <w:tr w14:paraId="30634F92">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2728CEC4">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9</w:t>
            </w:r>
          </w:p>
        </w:tc>
        <w:tc>
          <w:tcPr>
            <w:tcW w:w="1382" w:type="dxa"/>
            <w:tcBorders>
              <w:top w:val="nil"/>
              <w:left w:val="nil"/>
              <w:bottom w:val="nil"/>
              <w:right w:val="nil"/>
            </w:tcBorders>
            <w:shd w:val="clear" w:color="auto" w:fill="auto"/>
            <w:vAlign w:val="top"/>
          </w:tcPr>
          <w:p w14:paraId="0A62B75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QQ</w:t>
            </w:r>
            <w:r>
              <w:rPr>
                <w:rFonts w:hint="eastAsia"/>
                <w:vertAlign w:val="baseline"/>
                <w:lang w:val="en-US" w:eastAsia="zh-CN"/>
              </w:rPr>
              <w:t>音乐</w:t>
            </w:r>
          </w:p>
        </w:tc>
        <w:tc>
          <w:tcPr>
            <w:tcW w:w="1382" w:type="dxa"/>
            <w:tcBorders>
              <w:top w:val="nil"/>
              <w:left w:val="nil"/>
              <w:bottom w:val="nil"/>
              <w:right w:val="nil"/>
            </w:tcBorders>
            <w:shd w:val="clear" w:color="auto" w:fill="auto"/>
            <w:vAlign w:val="top"/>
          </w:tcPr>
          <w:p w14:paraId="30DAB4B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24</w:t>
            </w:r>
          </w:p>
        </w:tc>
        <w:tc>
          <w:tcPr>
            <w:tcW w:w="1382" w:type="dxa"/>
            <w:tcBorders>
              <w:top w:val="nil"/>
              <w:left w:val="nil"/>
              <w:bottom w:val="nil"/>
              <w:right w:val="nil"/>
            </w:tcBorders>
            <w:shd w:val="clear" w:color="auto" w:fill="auto"/>
            <w:vAlign w:val="top"/>
          </w:tcPr>
          <w:p w14:paraId="0908DA8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芒果</w:t>
            </w:r>
            <w:r>
              <w:rPr>
                <w:rFonts w:hint="default"/>
                <w:vertAlign w:val="baseline"/>
                <w:lang w:val="en-US" w:eastAsia="zh-CN"/>
              </w:rPr>
              <w:t>TV</w:t>
            </w:r>
          </w:p>
        </w:tc>
        <w:tc>
          <w:tcPr>
            <w:tcW w:w="1383" w:type="dxa"/>
            <w:tcBorders>
              <w:top w:val="nil"/>
              <w:left w:val="nil"/>
              <w:bottom w:val="nil"/>
              <w:right w:val="nil"/>
            </w:tcBorders>
            <w:shd w:val="clear" w:color="auto" w:fill="auto"/>
            <w:vAlign w:val="top"/>
          </w:tcPr>
          <w:p w14:paraId="4F3C658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39</w:t>
            </w:r>
          </w:p>
        </w:tc>
        <w:tc>
          <w:tcPr>
            <w:tcW w:w="1383" w:type="dxa"/>
            <w:tcBorders>
              <w:top w:val="nil"/>
              <w:left w:val="nil"/>
              <w:bottom w:val="nil"/>
              <w:right w:val="nil"/>
            </w:tcBorders>
            <w:shd w:val="clear" w:color="auto" w:fill="auto"/>
            <w:vAlign w:val="top"/>
          </w:tcPr>
          <w:p w14:paraId="5BD2CC64">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喜马拉雅</w:t>
            </w:r>
          </w:p>
        </w:tc>
      </w:tr>
      <w:tr w14:paraId="64BB6F47">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6EF4F0D8">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10</w:t>
            </w:r>
          </w:p>
        </w:tc>
        <w:tc>
          <w:tcPr>
            <w:tcW w:w="1382" w:type="dxa"/>
            <w:tcBorders>
              <w:top w:val="nil"/>
              <w:left w:val="nil"/>
              <w:bottom w:val="nil"/>
              <w:right w:val="nil"/>
            </w:tcBorders>
            <w:shd w:val="clear" w:color="auto" w:fill="auto"/>
            <w:vAlign w:val="top"/>
          </w:tcPr>
          <w:p w14:paraId="39E1DA55">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QQ</w:t>
            </w:r>
            <w:r>
              <w:rPr>
                <w:rFonts w:hint="eastAsia"/>
                <w:vertAlign w:val="baseline"/>
                <w:lang w:val="en-US" w:eastAsia="zh-CN"/>
              </w:rPr>
              <w:t>游戏</w:t>
            </w:r>
          </w:p>
        </w:tc>
        <w:tc>
          <w:tcPr>
            <w:tcW w:w="1382" w:type="dxa"/>
            <w:tcBorders>
              <w:top w:val="nil"/>
              <w:left w:val="nil"/>
              <w:bottom w:val="nil"/>
              <w:right w:val="nil"/>
            </w:tcBorders>
            <w:shd w:val="clear" w:color="auto" w:fill="auto"/>
            <w:vAlign w:val="top"/>
          </w:tcPr>
          <w:p w14:paraId="11984446">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25</w:t>
            </w:r>
          </w:p>
        </w:tc>
        <w:tc>
          <w:tcPr>
            <w:tcW w:w="1382" w:type="dxa"/>
            <w:tcBorders>
              <w:top w:val="nil"/>
              <w:left w:val="nil"/>
              <w:bottom w:val="nil"/>
              <w:right w:val="nil"/>
            </w:tcBorders>
            <w:shd w:val="clear" w:color="auto" w:fill="auto"/>
            <w:vAlign w:val="top"/>
          </w:tcPr>
          <w:p w14:paraId="6D98ACE8">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美图秀秀</w:t>
            </w:r>
          </w:p>
        </w:tc>
        <w:tc>
          <w:tcPr>
            <w:tcW w:w="1383" w:type="dxa"/>
            <w:tcBorders>
              <w:top w:val="nil"/>
              <w:left w:val="nil"/>
              <w:bottom w:val="nil"/>
              <w:right w:val="nil"/>
            </w:tcBorders>
            <w:shd w:val="clear" w:color="auto" w:fill="auto"/>
            <w:vAlign w:val="top"/>
          </w:tcPr>
          <w:p w14:paraId="1DC2C43F">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40</w:t>
            </w:r>
          </w:p>
        </w:tc>
        <w:tc>
          <w:tcPr>
            <w:tcW w:w="1383" w:type="dxa"/>
            <w:tcBorders>
              <w:top w:val="nil"/>
              <w:left w:val="nil"/>
              <w:bottom w:val="nil"/>
              <w:right w:val="nil"/>
            </w:tcBorders>
            <w:shd w:val="clear" w:color="auto" w:fill="auto"/>
            <w:vAlign w:val="top"/>
          </w:tcPr>
          <w:p w14:paraId="23E62862">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向日葵</w:t>
            </w:r>
          </w:p>
        </w:tc>
      </w:tr>
      <w:tr w14:paraId="3A6451B2">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c>
          <w:tcPr>
            <w:tcW w:w="1382" w:type="dxa"/>
            <w:tcBorders>
              <w:top w:val="nil"/>
              <w:left w:val="nil"/>
              <w:bottom w:val="nil"/>
              <w:right w:val="nil"/>
            </w:tcBorders>
            <w:shd w:val="clear" w:color="auto" w:fill="auto"/>
            <w:vAlign w:val="top"/>
          </w:tcPr>
          <w:p w14:paraId="5B349EA6">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11</w:t>
            </w:r>
          </w:p>
        </w:tc>
        <w:tc>
          <w:tcPr>
            <w:tcW w:w="1382" w:type="dxa"/>
            <w:tcBorders>
              <w:top w:val="nil"/>
              <w:left w:val="nil"/>
              <w:bottom w:val="nil"/>
              <w:right w:val="nil"/>
            </w:tcBorders>
            <w:shd w:val="clear" w:color="auto" w:fill="auto"/>
            <w:vAlign w:val="top"/>
          </w:tcPr>
          <w:p w14:paraId="5B20C1D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Tim</w:t>
            </w:r>
          </w:p>
        </w:tc>
        <w:tc>
          <w:tcPr>
            <w:tcW w:w="1382" w:type="dxa"/>
            <w:tcBorders>
              <w:top w:val="nil"/>
              <w:left w:val="nil"/>
              <w:bottom w:val="nil"/>
              <w:right w:val="nil"/>
            </w:tcBorders>
            <w:shd w:val="clear" w:color="auto" w:fill="auto"/>
            <w:vAlign w:val="top"/>
          </w:tcPr>
          <w:p w14:paraId="1CE7B86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26</w:t>
            </w:r>
          </w:p>
        </w:tc>
        <w:tc>
          <w:tcPr>
            <w:tcW w:w="1382" w:type="dxa"/>
            <w:tcBorders>
              <w:top w:val="nil"/>
              <w:left w:val="nil"/>
              <w:bottom w:val="nil"/>
              <w:right w:val="nil"/>
            </w:tcBorders>
            <w:shd w:val="clear" w:color="auto" w:fill="auto"/>
            <w:vAlign w:val="top"/>
          </w:tcPr>
          <w:p w14:paraId="5233FB0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搜狗浏览器</w:t>
            </w:r>
          </w:p>
        </w:tc>
        <w:tc>
          <w:tcPr>
            <w:tcW w:w="1383" w:type="dxa"/>
            <w:tcBorders>
              <w:top w:val="nil"/>
              <w:left w:val="nil"/>
              <w:bottom w:val="nil"/>
              <w:right w:val="nil"/>
            </w:tcBorders>
            <w:shd w:val="clear" w:color="auto" w:fill="auto"/>
            <w:vAlign w:val="top"/>
          </w:tcPr>
          <w:p w14:paraId="28500614">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41</w:t>
            </w:r>
          </w:p>
        </w:tc>
        <w:tc>
          <w:tcPr>
            <w:tcW w:w="1383" w:type="dxa"/>
            <w:tcBorders>
              <w:top w:val="nil"/>
              <w:left w:val="nil"/>
              <w:bottom w:val="nil"/>
              <w:right w:val="nil"/>
            </w:tcBorders>
            <w:shd w:val="clear" w:color="auto" w:fill="auto"/>
            <w:vAlign w:val="top"/>
          </w:tcPr>
          <w:p w14:paraId="2C226C3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小鸟壁纸</w:t>
            </w:r>
          </w:p>
        </w:tc>
      </w:tr>
      <w:tr w14:paraId="21F027E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382" w:type="dxa"/>
            <w:tcBorders>
              <w:top w:val="nil"/>
              <w:tl2br w:val="nil"/>
              <w:tr2bl w:val="nil"/>
            </w:tcBorders>
            <w:shd w:val="clear" w:color="auto" w:fill="auto"/>
            <w:vAlign w:val="top"/>
          </w:tcPr>
          <w:p w14:paraId="54C92B8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12</w:t>
            </w:r>
          </w:p>
        </w:tc>
        <w:tc>
          <w:tcPr>
            <w:tcW w:w="1382" w:type="dxa"/>
            <w:tcBorders>
              <w:top w:val="nil"/>
              <w:tl2br w:val="nil"/>
              <w:tr2bl w:val="nil"/>
            </w:tcBorders>
            <w:shd w:val="clear" w:color="auto" w:fill="auto"/>
            <w:vAlign w:val="top"/>
          </w:tcPr>
          <w:p w14:paraId="088B5CF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UC</w:t>
            </w:r>
            <w:r>
              <w:rPr>
                <w:rFonts w:hint="eastAsia"/>
                <w:vertAlign w:val="baseline"/>
                <w:lang w:val="en-US" w:eastAsia="zh-CN"/>
              </w:rPr>
              <w:t>浏览器</w:t>
            </w:r>
          </w:p>
        </w:tc>
        <w:tc>
          <w:tcPr>
            <w:tcW w:w="1382" w:type="dxa"/>
            <w:tcBorders>
              <w:top w:val="nil"/>
              <w:tl2br w:val="nil"/>
              <w:tr2bl w:val="nil"/>
            </w:tcBorders>
            <w:shd w:val="clear" w:color="auto" w:fill="auto"/>
            <w:vAlign w:val="top"/>
          </w:tcPr>
          <w:p w14:paraId="2FA4320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27</w:t>
            </w:r>
          </w:p>
        </w:tc>
        <w:tc>
          <w:tcPr>
            <w:tcW w:w="1382" w:type="dxa"/>
            <w:tcBorders>
              <w:top w:val="nil"/>
              <w:tl2br w:val="nil"/>
              <w:tr2bl w:val="nil"/>
            </w:tcBorders>
            <w:shd w:val="clear" w:color="auto" w:fill="auto"/>
            <w:vAlign w:val="top"/>
          </w:tcPr>
          <w:p w14:paraId="4F62DCF2">
            <w:pPr>
              <w:keepNext w:val="0"/>
              <w:keepLines w:val="0"/>
              <w:suppressLineNumbers w:val="0"/>
              <w:spacing w:before="0" w:beforeAutospacing="0" w:after="160" w:afterAutospacing="0" w:line="276" w:lineRule="auto"/>
              <w:ind w:left="0" w:right="0"/>
              <w:jc w:val="center"/>
              <w:rPr>
                <w:rFonts w:hint="eastAsia"/>
                <w:vertAlign w:val="baseline"/>
                <w:lang w:val="en-US" w:eastAsia="zh-CN"/>
              </w:rPr>
            </w:pPr>
            <w:r>
              <w:rPr>
                <w:rFonts w:hint="eastAsia"/>
                <w:vertAlign w:val="baseline"/>
                <w:lang w:val="en-US" w:eastAsia="zh-CN"/>
              </w:rPr>
              <w:t>搜狗输入法</w:t>
            </w:r>
          </w:p>
        </w:tc>
        <w:tc>
          <w:tcPr>
            <w:tcW w:w="1383" w:type="dxa"/>
            <w:tcBorders>
              <w:top w:val="nil"/>
              <w:tl2br w:val="nil"/>
              <w:tr2bl w:val="nil"/>
            </w:tcBorders>
            <w:shd w:val="clear" w:color="auto" w:fill="auto"/>
            <w:vAlign w:val="top"/>
          </w:tcPr>
          <w:p w14:paraId="71503A06">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42</w:t>
            </w:r>
          </w:p>
        </w:tc>
        <w:tc>
          <w:tcPr>
            <w:tcW w:w="1383" w:type="dxa"/>
            <w:tcBorders>
              <w:top w:val="nil"/>
              <w:tl2br w:val="nil"/>
              <w:tr2bl w:val="nil"/>
            </w:tcBorders>
            <w:shd w:val="clear" w:color="auto" w:fill="auto"/>
            <w:vAlign w:val="top"/>
          </w:tcPr>
          <w:p w14:paraId="7B7B14EF">
            <w:pPr>
              <w:keepNext w:val="0"/>
              <w:keepLines w:val="0"/>
              <w:suppressLineNumbers w:val="0"/>
              <w:spacing w:before="0" w:beforeAutospacing="0" w:after="160" w:afterAutospacing="0" w:line="276" w:lineRule="auto"/>
              <w:ind w:left="0" w:right="0"/>
              <w:jc w:val="center"/>
              <w:rPr>
                <w:rFonts w:hint="eastAsia"/>
                <w:vertAlign w:val="baseline"/>
                <w:lang w:val="en-US" w:eastAsia="zh-CN"/>
              </w:rPr>
            </w:pPr>
            <w:r>
              <w:rPr>
                <w:rFonts w:hint="eastAsia"/>
                <w:vertAlign w:val="baseline"/>
                <w:lang w:val="en-US" w:eastAsia="zh-CN"/>
              </w:rPr>
              <w:t>印象笔记</w:t>
            </w:r>
          </w:p>
        </w:tc>
      </w:tr>
      <w:tr w14:paraId="0B7DC56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382" w:type="dxa"/>
            <w:tcBorders>
              <w:tl2br w:val="nil"/>
              <w:tr2bl w:val="nil"/>
            </w:tcBorders>
            <w:shd w:val="clear" w:color="auto" w:fill="auto"/>
            <w:vAlign w:val="top"/>
          </w:tcPr>
          <w:p w14:paraId="71664993">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13</w:t>
            </w:r>
          </w:p>
        </w:tc>
        <w:tc>
          <w:tcPr>
            <w:tcW w:w="1382" w:type="dxa"/>
            <w:tcBorders>
              <w:tl2br w:val="nil"/>
              <w:tr2bl w:val="nil"/>
            </w:tcBorders>
            <w:shd w:val="clear" w:color="auto" w:fill="auto"/>
            <w:vAlign w:val="top"/>
          </w:tcPr>
          <w:p w14:paraId="5547410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WPS</w:t>
            </w:r>
          </w:p>
        </w:tc>
        <w:tc>
          <w:tcPr>
            <w:tcW w:w="1382" w:type="dxa"/>
            <w:tcBorders>
              <w:tl2br w:val="nil"/>
              <w:tr2bl w:val="nil"/>
            </w:tcBorders>
            <w:shd w:val="clear" w:color="auto" w:fill="auto"/>
            <w:vAlign w:val="top"/>
          </w:tcPr>
          <w:p w14:paraId="79E1B72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28</w:t>
            </w:r>
          </w:p>
        </w:tc>
        <w:tc>
          <w:tcPr>
            <w:tcW w:w="1382" w:type="dxa"/>
            <w:tcBorders>
              <w:tl2br w:val="nil"/>
              <w:tr2bl w:val="nil"/>
            </w:tcBorders>
            <w:shd w:val="clear" w:color="auto" w:fill="auto"/>
            <w:vAlign w:val="top"/>
          </w:tcPr>
          <w:p w14:paraId="1FA09DC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搜狐影音</w:t>
            </w:r>
          </w:p>
        </w:tc>
        <w:tc>
          <w:tcPr>
            <w:tcW w:w="1383" w:type="dxa"/>
            <w:tcBorders>
              <w:tl2br w:val="nil"/>
              <w:tr2bl w:val="nil"/>
            </w:tcBorders>
            <w:shd w:val="clear" w:color="auto" w:fill="auto"/>
            <w:vAlign w:val="top"/>
          </w:tcPr>
          <w:p w14:paraId="08E60C6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43</w:t>
            </w:r>
          </w:p>
        </w:tc>
        <w:tc>
          <w:tcPr>
            <w:tcW w:w="1383" w:type="dxa"/>
            <w:tcBorders>
              <w:tl2br w:val="nil"/>
              <w:tr2bl w:val="nil"/>
            </w:tcBorders>
            <w:shd w:val="clear" w:color="auto" w:fill="auto"/>
            <w:vAlign w:val="top"/>
          </w:tcPr>
          <w:p w14:paraId="3B320DF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优酷</w:t>
            </w:r>
          </w:p>
        </w:tc>
      </w:tr>
      <w:tr w14:paraId="07E8BE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382" w:type="dxa"/>
            <w:tcBorders>
              <w:tl2br w:val="nil"/>
              <w:tr2bl w:val="nil"/>
            </w:tcBorders>
            <w:shd w:val="clear" w:color="auto" w:fill="auto"/>
            <w:vAlign w:val="top"/>
          </w:tcPr>
          <w:p w14:paraId="5345FAA7">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14</w:t>
            </w:r>
          </w:p>
        </w:tc>
        <w:tc>
          <w:tcPr>
            <w:tcW w:w="1382" w:type="dxa"/>
            <w:tcBorders>
              <w:tl2br w:val="nil"/>
              <w:tr2bl w:val="nil"/>
            </w:tcBorders>
            <w:shd w:val="clear" w:color="auto" w:fill="auto"/>
            <w:vAlign w:val="top"/>
          </w:tcPr>
          <w:p w14:paraId="50253CE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YY</w:t>
            </w:r>
            <w:r>
              <w:rPr>
                <w:rFonts w:hint="eastAsia"/>
                <w:vertAlign w:val="baseline"/>
                <w:lang w:val="en-US" w:eastAsia="zh-CN"/>
              </w:rPr>
              <w:t>语音</w:t>
            </w:r>
          </w:p>
        </w:tc>
        <w:tc>
          <w:tcPr>
            <w:tcW w:w="1382" w:type="dxa"/>
            <w:tcBorders>
              <w:tl2br w:val="nil"/>
              <w:tr2bl w:val="nil"/>
            </w:tcBorders>
            <w:shd w:val="clear" w:color="auto" w:fill="auto"/>
            <w:vAlign w:val="top"/>
          </w:tcPr>
          <w:p w14:paraId="7841879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29</w:t>
            </w:r>
          </w:p>
        </w:tc>
        <w:tc>
          <w:tcPr>
            <w:tcW w:w="1382" w:type="dxa"/>
            <w:tcBorders>
              <w:tl2br w:val="nil"/>
              <w:tr2bl w:val="nil"/>
            </w:tcBorders>
            <w:shd w:val="clear" w:color="auto" w:fill="auto"/>
            <w:vAlign w:val="top"/>
          </w:tcPr>
          <w:p w14:paraId="572E226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腾讯</w:t>
            </w:r>
            <w:r>
              <w:rPr>
                <w:rFonts w:hint="default"/>
                <w:vertAlign w:val="baseline"/>
                <w:lang w:val="en-US" w:eastAsia="zh-CN"/>
              </w:rPr>
              <w:t>QQ</w:t>
            </w:r>
          </w:p>
        </w:tc>
        <w:tc>
          <w:tcPr>
            <w:tcW w:w="1383" w:type="dxa"/>
            <w:tcBorders>
              <w:tl2br w:val="nil"/>
              <w:tr2bl w:val="nil"/>
            </w:tcBorders>
            <w:shd w:val="clear" w:color="auto" w:fill="auto"/>
            <w:vAlign w:val="top"/>
          </w:tcPr>
          <w:p w14:paraId="239BC5C9">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44</w:t>
            </w:r>
          </w:p>
        </w:tc>
        <w:tc>
          <w:tcPr>
            <w:tcW w:w="1383" w:type="dxa"/>
            <w:tcBorders>
              <w:tl2br w:val="nil"/>
              <w:tr2bl w:val="nil"/>
            </w:tcBorders>
            <w:shd w:val="clear" w:color="auto" w:fill="auto"/>
            <w:vAlign w:val="top"/>
          </w:tcPr>
          <w:p w14:paraId="0783E5E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有道云笔记</w:t>
            </w:r>
          </w:p>
        </w:tc>
      </w:tr>
      <w:tr w14:paraId="68F1BD1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382" w:type="dxa"/>
            <w:tcBorders>
              <w:tl2br w:val="nil"/>
              <w:tr2bl w:val="nil"/>
            </w:tcBorders>
            <w:shd w:val="clear" w:color="auto" w:fill="auto"/>
            <w:vAlign w:val="top"/>
          </w:tcPr>
          <w:p w14:paraId="099FCB8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15</w:t>
            </w:r>
          </w:p>
        </w:tc>
        <w:tc>
          <w:tcPr>
            <w:tcW w:w="1382" w:type="dxa"/>
            <w:tcBorders>
              <w:tl2br w:val="nil"/>
              <w:tr2bl w:val="nil"/>
            </w:tcBorders>
            <w:shd w:val="clear" w:color="auto" w:fill="auto"/>
            <w:vAlign w:val="top"/>
          </w:tcPr>
          <w:p w14:paraId="3041CBBD">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阿里邮箱</w:t>
            </w:r>
          </w:p>
        </w:tc>
        <w:tc>
          <w:tcPr>
            <w:tcW w:w="1382" w:type="dxa"/>
            <w:tcBorders>
              <w:tl2br w:val="nil"/>
              <w:tr2bl w:val="nil"/>
            </w:tcBorders>
            <w:shd w:val="clear" w:color="auto" w:fill="auto"/>
            <w:vAlign w:val="top"/>
          </w:tcPr>
          <w:p w14:paraId="7C1DBF6C">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30</w:t>
            </w:r>
          </w:p>
        </w:tc>
        <w:tc>
          <w:tcPr>
            <w:tcW w:w="1382" w:type="dxa"/>
            <w:tcBorders>
              <w:tl2br w:val="nil"/>
              <w:tr2bl w:val="nil"/>
            </w:tcBorders>
            <w:shd w:val="clear" w:color="auto" w:fill="auto"/>
            <w:vAlign w:val="top"/>
          </w:tcPr>
          <w:p w14:paraId="4D10FE71">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腾讯会议</w:t>
            </w:r>
          </w:p>
        </w:tc>
        <w:tc>
          <w:tcPr>
            <w:tcW w:w="1383" w:type="dxa"/>
            <w:tcBorders>
              <w:tl2br w:val="nil"/>
              <w:tr2bl w:val="nil"/>
            </w:tcBorders>
            <w:shd w:val="clear" w:color="auto" w:fill="auto"/>
            <w:vAlign w:val="top"/>
          </w:tcPr>
          <w:p w14:paraId="6CAFBC2A">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default"/>
                <w:vertAlign w:val="baseline"/>
                <w:lang w:val="en-US" w:eastAsia="zh-CN"/>
              </w:rPr>
              <w:t>45</w:t>
            </w:r>
          </w:p>
        </w:tc>
        <w:tc>
          <w:tcPr>
            <w:tcW w:w="1383" w:type="dxa"/>
            <w:tcBorders>
              <w:tl2br w:val="nil"/>
              <w:tr2bl w:val="nil"/>
            </w:tcBorders>
            <w:shd w:val="clear" w:color="auto" w:fill="auto"/>
            <w:vAlign w:val="top"/>
          </w:tcPr>
          <w:p w14:paraId="28BAA2CB">
            <w:pPr>
              <w:keepNext w:val="0"/>
              <w:keepLines w:val="0"/>
              <w:suppressLineNumbers w:val="0"/>
              <w:spacing w:before="0" w:beforeAutospacing="0" w:after="160" w:afterAutospacing="0" w:line="276" w:lineRule="auto"/>
              <w:ind w:left="0" w:right="0"/>
              <w:jc w:val="center"/>
              <w:rPr>
                <w:rFonts w:hint="default"/>
                <w:vertAlign w:val="baseline"/>
                <w:lang w:val="en-US" w:eastAsia="zh-CN"/>
              </w:rPr>
            </w:pPr>
            <w:r>
              <w:rPr>
                <w:rFonts w:hint="eastAsia"/>
                <w:vertAlign w:val="baseline"/>
                <w:lang w:val="en-US" w:eastAsia="zh-CN"/>
              </w:rPr>
              <w:t>讯飞输入法</w:t>
            </w:r>
          </w:p>
        </w:tc>
      </w:tr>
    </w:tbl>
    <w:p w14:paraId="1EEC1DF9">
      <w:pPr>
        <w:keepNext w:val="0"/>
        <w:keepLines w:val="0"/>
        <w:suppressLineNumbers w:val="0"/>
        <w:spacing w:before="0" w:beforeAutospacing="0" w:after="160" w:afterAutospacing="0" w:line="276" w:lineRule="auto"/>
        <w:ind w:left="0" w:right="0"/>
        <w:jc w:val="center"/>
        <w:rPr>
          <w:rFonts w:hint="eastAsia"/>
          <w:vertAlign w:val="baseline"/>
          <w:lang w:val="en-US" w:eastAsia="zh-CN"/>
        </w:rPr>
      </w:pPr>
    </w:p>
    <w:p w14:paraId="3914C916">
      <w:pPr>
        <w:pStyle w:val="3"/>
        <w:spacing w:line="400" w:lineRule="exact"/>
        <w:jc w:val="center"/>
        <w:rPr>
          <w:rFonts w:hint="eastAsia"/>
        </w:rPr>
      </w:pPr>
      <w:bookmarkStart w:id="61" w:name="_Ref16800"/>
      <w:r>
        <w:rPr>
          <w:rFonts w:hint="eastAsia" w:ascii="宋体" w:hAnsi="宋体" w:eastAsia="宋体" w:cs="宋体"/>
          <w:sz w:val="21"/>
          <w:szCs w:val="21"/>
        </w:rPr>
        <w:t xml:space="preserve">表 5-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表_5-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bookmarkEnd w:id="61"/>
      <w:r>
        <w:rPr>
          <w:rFonts w:hint="eastAsia" w:ascii="宋体" w:hAnsi="宋体" w:eastAsia="宋体" w:cs="宋体"/>
          <w:sz w:val="21"/>
          <w:szCs w:val="21"/>
        </w:rPr>
        <w:t xml:space="preserve"> 详细数据统计表</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1669"/>
        <w:gridCol w:w="1669"/>
        <w:gridCol w:w="1669"/>
        <w:gridCol w:w="1619"/>
      </w:tblGrid>
      <w:tr w14:paraId="6753C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0" w:type="dxa"/>
            <w:tcBorders>
              <w:top w:val="single" w:color="auto" w:sz="12" w:space="0"/>
              <w:bottom w:val="single" w:color="auto" w:sz="6" w:space="0"/>
              <w:tl2br w:val="single" w:color="auto" w:sz="6" w:space="0"/>
            </w:tcBorders>
          </w:tcPr>
          <w:p w14:paraId="5220A1CB">
            <w:pPr>
              <w:keepNext w:val="0"/>
              <w:keepLines w:val="0"/>
              <w:suppressLineNumbers w:val="0"/>
              <w:spacing w:before="0" w:beforeAutospacing="0" w:after="160" w:afterAutospacing="0" w:line="276" w:lineRule="auto"/>
              <w:ind w:left="0" w:right="0"/>
              <w:jc w:val="center"/>
              <w:rPr>
                <w:rFonts w:hint="default" w:ascii="Times New Roman" w:hAnsi="Times New Roman"/>
                <w:szCs w:val="15"/>
              </w:rPr>
            </w:pPr>
            <w:r>
              <w:rPr>
                <w:rFonts w:hint="eastAsia" w:ascii="Times New Roman" w:hAnsi="Times New Roman"/>
                <w:szCs w:val="15"/>
              </w:rPr>
              <w:t xml:space="preserve">     流量划分</w:t>
            </w:r>
          </w:p>
          <w:p w14:paraId="2F66A1E7">
            <w:pPr>
              <w:keepNext w:val="0"/>
              <w:keepLines w:val="0"/>
              <w:suppressLineNumbers w:val="0"/>
              <w:tabs>
                <w:tab w:val="left" w:pos="910"/>
              </w:tabs>
              <w:spacing w:before="0" w:beforeAutospacing="0" w:after="160" w:afterAutospacing="0" w:line="360" w:lineRule="auto"/>
              <w:ind w:left="0" w:right="0"/>
              <w:rPr>
                <w:rFonts w:hint="default" w:ascii="Times New Roman" w:hAnsi="Times New Roman"/>
              </w:rPr>
            </w:pPr>
            <w:r>
              <w:rPr>
                <w:rFonts w:hint="eastAsia" w:ascii="Times New Roman" w:hAnsi="Times New Roman"/>
                <w:szCs w:val="15"/>
              </w:rPr>
              <w:t>流量类别</w:t>
            </w:r>
          </w:p>
        </w:tc>
        <w:tc>
          <w:tcPr>
            <w:tcW w:w="1669" w:type="dxa"/>
            <w:tcBorders>
              <w:top w:val="single" w:color="auto" w:sz="12" w:space="0"/>
              <w:bottom w:val="single" w:color="auto" w:sz="4" w:space="0"/>
            </w:tcBorders>
            <w:vAlign w:val="center"/>
          </w:tcPr>
          <w:p w14:paraId="10FF37AD">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训练集</w:t>
            </w:r>
          </w:p>
        </w:tc>
        <w:tc>
          <w:tcPr>
            <w:tcW w:w="1669" w:type="dxa"/>
            <w:tcBorders>
              <w:top w:val="single" w:color="auto" w:sz="12" w:space="0"/>
              <w:bottom w:val="single" w:color="auto" w:sz="4" w:space="0"/>
            </w:tcBorders>
            <w:vAlign w:val="center"/>
          </w:tcPr>
          <w:p w14:paraId="3B67CB06">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验证集</w:t>
            </w:r>
          </w:p>
        </w:tc>
        <w:tc>
          <w:tcPr>
            <w:tcW w:w="1669" w:type="dxa"/>
            <w:tcBorders>
              <w:top w:val="single" w:color="auto" w:sz="12" w:space="0"/>
              <w:bottom w:val="single" w:color="auto" w:sz="4" w:space="0"/>
            </w:tcBorders>
            <w:vAlign w:val="center"/>
          </w:tcPr>
          <w:p w14:paraId="70E749F5">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测试集</w:t>
            </w:r>
          </w:p>
        </w:tc>
        <w:tc>
          <w:tcPr>
            <w:tcW w:w="1619" w:type="dxa"/>
            <w:tcBorders>
              <w:top w:val="single" w:color="auto" w:sz="12" w:space="0"/>
              <w:bottom w:val="single" w:color="auto" w:sz="4" w:space="0"/>
            </w:tcBorders>
            <w:vAlign w:val="center"/>
          </w:tcPr>
          <w:p w14:paraId="538FF875">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总计</w:t>
            </w:r>
          </w:p>
        </w:tc>
      </w:tr>
      <w:tr w14:paraId="33A232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670" w:type="dxa"/>
            <w:tcBorders>
              <w:top w:val="single" w:color="auto" w:sz="6" w:space="0"/>
            </w:tcBorders>
          </w:tcPr>
          <w:p w14:paraId="0529B94D">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良性流量</w:t>
            </w:r>
          </w:p>
        </w:tc>
        <w:tc>
          <w:tcPr>
            <w:tcW w:w="1669" w:type="dxa"/>
            <w:tcBorders>
              <w:top w:val="single" w:color="auto" w:sz="4" w:space="0"/>
            </w:tcBorders>
          </w:tcPr>
          <w:p w14:paraId="0DAA683D">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2410</w:t>
            </w:r>
          </w:p>
        </w:tc>
        <w:tc>
          <w:tcPr>
            <w:tcW w:w="1669" w:type="dxa"/>
            <w:tcBorders>
              <w:top w:val="single" w:color="auto" w:sz="4" w:space="0"/>
            </w:tcBorders>
          </w:tcPr>
          <w:p w14:paraId="4ED50124">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602</w:t>
            </w:r>
          </w:p>
        </w:tc>
        <w:tc>
          <w:tcPr>
            <w:tcW w:w="1669" w:type="dxa"/>
            <w:tcBorders>
              <w:top w:val="single" w:color="auto" w:sz="4" w:space="0"/>
            </w:tcBorders>
          </w:tcPr>
          <w:p w14:paraId="2AC4E1F5">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351</w:t>
            </w:r>
          </w:p>
        </w:tc>
        <w:tc>
          <w:tcPr>
            <w:tcW w:w="1619" w:type="dxa"/>
            <w:tcBorders>
              <w:top w:val="single" w:color="auto" w:sz="4" w:space="0"/>
            </w:tcBorders>
          </w:tcPr>
          <w:p w14:paraId="54F2FD71">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3363</w:t>
            </w:r>
          </w:p>
        </w:tc>
      </w:tr>
      <w:tr w14:paraId="79386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6" w:hRule="atLeast"/>
        </w:trPr>
        <w:tc>
          <w:tcPr>
            <w:tcW w:w="1670" w:type="dxa"/>
          </w:tcPr>
          <w:p w14:paraId="0F66BD89">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木马流量</w:t>
            </w:r>
          </w:p>
        </w:tc>
        <w:tc>
          <w:tcPr>
            <w:tcW w:w="1669" w:type="dxa"/>
          </w:tcPr>
          <w:p w14:paraId="579665FA">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2124</w:t>
            </w:r>
          </w:p>
        </w:tc>
        <w:tc>
          <w:tcPr>
            <w:tcW w:w="1669" w:type="dxa"/>
          </w:tcPr>
          <w:p w14:paraId="02A2DCE6">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531</w:t>
            </w:r>
          </w:p>
        </w:tc>
        <w:tc>
          <w:tcPr>
            <w:tcW w:w="1669" w:type="dxa"/>
          </w:tcPr>
          <w:p w14:paraId="34DA96F5">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273</w:t>
            </w:r>
          </w:p>
        </w:tc>
        <w:tc>
          <w:tcPr>
            <w:tcW w:w="1619" w:type="dxa"/>
          </w:tcPr>
          <w:p w14:paraId="2640849B">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2982</w:t>
            </w:r>
          </w:p>
        </w:tc>
      </w:tr>
      <w:tr w14:paraId="6A970D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1670" w:type="dxa"/>
            <w:tcBorders>
              <w:bottom w:val="single" w:color="auto" w:sz="12" w:space="0"/>
            </w:tcBorders>
          </w:tcPr>
          <w:p w14:paraId="1E2825AA">
            <w:pPr>
              <w:keepNext w:val="0"/>
              <w:keepLines w:val="0"/>
              <w:suppressLineNumbers w:val="0"/>
              <w:spacing w:before="0" w:beforeAutospacing="0" w:after="160" w:afterAutospacing="0" w:line="360" w:lineRule="auto"/>
              <w:ind w:left="0" w:right="0"/>
              <w:rPr>
                <w:rFonts w:hint="default" w:ascii="Times New Roman" w:hAnsi="Times New Roman"/>
              </w:rPr>
            </w:pPr>
            <w:r>
              <w:rPr>
                <w:rFonts w:hint="eastAsia" w:ascii="Times New Roman" w:hAnsi="Times New Roman"/>
              </w:rPr>
              <w:t>总计</w:t>
            </w:r>
          </w:p>
        </w:tc>
        <w:tc>
          <w:tcPr>
            <w:tcW w:w="1669" w:type="dxa"/>
            <w:tcBorders>
              <w:bottom w:val="single" w:color="auto" w:sz="12" w:space="0"/>
            </w:tcBorders>
          </w:tcPr>
          <w:p w14:paraId="400B0DA4">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4534</w:t>
            </w:r>
          </w:p>
        </w:tc>
        <w:tc>
          <w:tcPr>
            <w:tcW w:w="1669" w:type="dxa"/>
            <w:tcBorders>
              <w:bottom w:val="single" w:color="auto" w:sz="12" w:space="0"/>
            </w:tcBorders>
          </w:tcPr>
          <w:p w14:paraId="27562A17">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1133</w:t>
            </w:r>
          </w:p>
        </w:tc>
        <w:tc>
          <w:tcPr>
            <w:tcW w:w="1669" w:type="dxa"/>
            <w:tcBorders>
              <w:bottom w:val="single" w:color="auto" w:sz="12" w:space="0"/>
            </w:tcBorders>
          </w:tcPr>
          <w:p w14:paraId="1A128C0D">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624</w:t>
            </w:r>
          </w:p>
        </w:tc>
        <w:tc>
          <w:tcPr>
            <w:tcW w:w="1619" w:type="dxa"/>
            <w:tcBorders>
              <w:bottom w:val="single" w:color="auto" w:sz="12" w:space="0"/>
            </w:tcBorders>
          </w:tcPr>
          <w:p w14:paraId="271A21C4">
            <w:pPr>
              <w:keepNext w:val="0"/>
              <w:keepLines w:val="0"/>
              <w:suppressLineNumbers w:val="0"/>
              <w:spacing w:before="0" w:beforeAutospacing="0" w:after="160" w:afterAutospacing="0" w:line="360" w:lineRule="auto"/>
              <w:ind w:left="0" w:right="0"/>
              <w:rPr>
                <w:rFonts w:hint="default" w:ascii="Times New Roman" w:hAnsi="Times New Roman" w:eastAsia="宋体"/>
                <w:lang w:val="en-US" w:eastAsia="zh-CN"/>
              </w:rPr>
            </w:pPr>
            <w:r>
              <w:rPr>
                <w:rFonts w:hint="eastAsia" w:ascii="Times New Roman" w:hAnsi="Times New Roman"/>
                <w:lang w:val="en-US" w:eastAsia="zh-CN"/>
              </w:rPr>
              <w:t>6291</w:t>
            </w:r>
          </w:p>
        </w:tc>
      </w:tr>
    </w:tbl>
    <w:p w14:paraId="49D5274E"/>
    <w:p w14:paraId="679A72EE">
      <w:pPr>
        <w:spacing w:line="400" w:lineRule="exact"/>
        <w:jc w:val="left"/>
        <w:outlineLvl w:val="1"/>
        <w:rPr>
          <w:rFonts w:hint="eastAsia" w:ascii="黑体" w:hAnsi="黑体" w:eastAsia="黑体" w:cs="黑体"/>
          <w:sz w:val="30"/>
          <w:szCs w:val="30"/>
        </w:rPr>
      </w:pPr>
      <w:bookmarkStart w:id="62" w:name="_Toc14550"/>
      <w:bookmarkStart w:id="63" w:name="_Toc11219"/>
      <w:r>
        <w:rPr>
          <w:rFonts w:hint="eastAsia" w:ascii="黑体" w:hAnsi="黑体" w:eastAsia="黑体" w:cs="黑体"/>
          <w:sz w:val="30"/>
          <w:szCs w:val="30"/>
        </w:rPr>
        <w:t>5.3 评估标准</w:t>
      </w:r>
      <w:bookmarkEnd w:id="62"/>
      <w:bookmarkEnd w:id="63"/>
    </w:p>
    <w:p w14:paraId="71D6FA65">
      <w:pPr>
        <w:spacing w:line="400" w:lineRule="exact"/>
        <w:ind w:firstLine="480" w:firstLineChars="200"/>
        <w:rPr>
          <w:sz w:val="24"/>
          <w:szCs w:val="24"/>
        </w:rPr>
      </w:pPr>
      <w:r>
        <w:rPr>
          <w:rFonts w:hint="eastAsia" w:ascii="Times New Roman" w:hAnsi="Times New Roman" w:cs="宋体"/>
          <w:sz w:val="24"/>
          <w:szCs w:val="24"/>
        </w:rPr>
        <w:t>三个常见评价指标Accuracy、FNR、FPR被用于对本文实验效果进行评估</w:t>
      </w:r>
      <w:r>
        <w:rPr>
          <w:rFonts w:hint="eastAsia" w:ascii="Times New Roman" w:hAnsi="Times New Roman" w:cs="宋体"/>
          <w:sz w:val="24"/>
          <w:szCs w:val="24"/>
          <w:lang w:eastAsia="zh-CN"/>
        </w:rPr>
        <w:t>，</w:t>
      </w:r>
      <w:r>
        <w:rPr>
          <w:rFonts w:hint="eastAsia" w:ascii="Times New Roman" w:hAnsi="Times New Roman" w:cs="宋体"/>
          <w:sz w:val="24"/>
          <w:szCs w:val="24"/>
        </w:rPr>
        <w:t>具体计算方法如式5-1、式5-2、式5-3所示。</w:t>
      </w:r>
    </w:p>
    <w:tbl>
      <w:tblPr>
        <w:tblStyle w:val="13"/>
        <w:tblpPr w:leftFromText="180" w:rightFromText="180" w:vertAnchor="text" w:horzAnchor="page" w:tblpX="3000" w:tblpY="30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1528"/>
      </w:tblGrid>
      <w:tr w14:paraId="69AEE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82" w:type="dxa"/>
          </w:tcPr>
          <w:p w14:paraId="7944ACEB">
            <w:pPr>
              <w:keepNext w:val="0"/>
              <w:keepLines w:val="0"/>
              <w:suppressLineNumbers w:val="0"/>
              <w:tabs>
                <w:tab w:val="center" w:pos="2100"/>
                <w:tab w:val="right" w:pos="4200"/>
              </w:tabs>
              <w:spacing w:before="0" w:beforeAutospacing="0" w:after="160" w:afterAutospacing="0" w:line="276" w:lineRule="auto"/>
              <w:ind w:left="0" w:right="0"/>
              <w:rPr>
                <w:rFonts w:hint="default" w:hAnsi="Cambria Math"/>
                <w:iCs/>
                <w:sz w:val="24"/>
                <w:szCs w:val="24"/>
              </w:rPr>
            </w:pPr>
            <m:oMathPara>
              <m:oMath>
                <m:eqArr>
                  <m:eqArrPr>
                    <m:maxDist m:val="1"/>
                    <m:ctrlPr>
                      <w:rPr>
                        <w:rFonts w:hint="eastAsia" w:ascii="Cambria Math" w:hAnsi="Cambria Math"/>
                        <w:iCs/>
                        <w:sz w:val="24"/>
                        <w:szCs w:val="24"/>
                      </w:rPr>
                    </m:ctrlPr>
                  </m:eqArrPr>
                  <m:e>
                    <m:r>
                      <m:rPr/>
                      <w:rPr>
                        <w:rFonts w:hint="eastAsia" w:ascii="Cambria Math" w:hAnsi="Cambria Math"/>
                        <w:sz w:val="24"/>
                        <w:szCs w:val="24"/>
                      </w:rPr>
                      <m:t>Accuracy=</m:t>
                    </m:r>
                    <m:f>
                      <m:fPr>
                        <m:ctrlPr>
                          <w:rPr>
                            <w:rFonts w:hint="eastAsia" w:ascii="Cambria Math" w:hAnsi="Cambria Math"/>
                            <w:i/>
                            <w:sz w:val="24"/>
                            <w:szCs w:val="24"/>
                          </w:rPr>
                        </m:ctrlPr>
                      </m:fPr>
                      <m:num>
                        <m:r>
                          <m:rPr/>
                          <w:rPr>
                            <w:rFonts w:hint="eastAsia" w:ascii="Cambria Math" w:hAnsi="Cambria Math"/>
                            <w:sz w:val="24"/>
                            <w:szCs w:val="24"/>
                          </w:rPr>
                          <m:t>TP+TN</m:t>
                        </m:r>
                        <m:ctrlPr>
                          <w:rPr>
                            <w:rFonts w:hint="eastAsia" w:ascii="Cambria Math" w:hAnsi="Cambria Math"/>
                            <w:i/>
                            <w:sz w:val="24"/>
                            <w:szCs w:val="24"/>
                          </w:rPr>
                        </m:ctrlPr>
                      </m:num>
                      <m:den>
                        <m:r>
                          <m:rPr/>
                          <w:rPr>
                            <w:rFonts w:hint="eastAsia" w:ascii="Cambria Math" w:hAnsi="Cambria Math"/>
                            <w:sz w:val="24"/>
                            <w:szCs w:val="24"/>
                          </w:rPr>
                          <m:t>TP+TN+FP+FN</m:t>
                        </m:r>
                        <m:ctrlPr>
                          <w:rPr>
                            <w:rFonts w:hint="eastAsia" w:ascii="Cambria Math" w:hAnsi="Cambria Math"/>
                            <w:i/>
                            <w:sz w:val="24"/>
                            <w:szCs w:val="24"/>
                          </w:rPr>
                        </m:ctrlPr>
                      </m:den>
                    </m:f>
                    <m:ctrlPr>
                      <w:rPr>
                        <w:rFonts w:hint="eastAsia" w:ascii="Cambria Math" w:hAnsi="Cambria Math"/>
                        <w:i/>
                        <w:sz w:val="24"/>
                        <w:szCs w:val="24"/>
                      </w:rPr>
                    </m:ctrlPr>
                  </m:e>
                </m:eqArr>
              </m:oMath>
            </m:oMathPara>
          </w:p>
        </w:tc>
        <w:tc>
          <w:tcPr>
            <w:tcW w:w="1528" w:type="dxa"/>
          </w:tcPr>
          <w:p w14:paraId="3FD053A3">
            <w:pPr>
              <w:keepNext w:val="0"/>
              <w:keepLines w:val="0"/>
              <w:suppressLineNumbers w:val="0"/>
              <w:tabs>
                <w:tab w:val="center" w:pos="2100"/>
                <w:tab w:val="right" w:pos="4200"/>
              </w:tabs>
              <w:spacing w:before="0" w:beforeAutospacing="0" w:after="160" w:afterAutospacing="0" w:line="276" w:lineRule="auto"/>
              <w:ind w:left="0" w:right="0"/>
              <w:jc w:val="right"/>
              <w:rPr>
                <w:rFonts w:hint="default" w:hAnsi="Cambria Math"/>
                <w:iCs/>
                <w:sz w:val="24"/>
                <w:szCs w:val="24"/>
              </w:rPr>
            </w:pPr>
            <m:oMathPara>
              <m:oMathParaPr>
                <m:jc m:val="right"/>
              </m:oMathParaPr>
              <m:oMath>
                <m:r>
                  <m:rPr>
                    <m:sty m:val="p"/>
                  </m:rPr>
                  <w:rPr>
                    <w:rFonts w:hint="eastAsia" w:ascii="Cambria Math" w:hAnsi="Cambria Math"/>
                    <w:sz w:val="24"/>
                    <w:szCs w:val="24"/>
                  </w:rPr>
                  <m:t>（5−1）</m:t>
                </m:r>
              </m:oMath>
            </m:oMathPara>
          </w:p>
        </w:tc>
      </w:tr>
      <w:tr w14:paraId="059B7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82" w:type="dxa"/>
          </w:tcPr>
          <w:p w14:paraId="0611C36F">
            <w:pPr>
              <w:keepNext w:val="0"/>
              <w:keepLines w:val="0"/>
              <w:suppressLineNumbers w:val="0"/>
              <w:tabs>
                <w:tab w:val="center" w:pos="2100"/>
                <w:tab w:val="right" w:pos="4200"/>
              </w:tabs>
              <w:spacing w:before="0" w:beforeAutospacing="0" w:after="160" w:afterAutospacing="0" w:line="276" w:lineRule="auto"/>
              <w:ind w:left="0" w:right="0"/>
              <w:rPr>
                <w:rFonts w:hint="default" w:hAnsi="Cambria Math"/>
                <w:iCs/>
                <w:sz w:val="24"/>
                <w:szCs w:val="24"/>
              </w:rPr>
            </w:pPr>
            <m:oMathPara>
              <m:oMath>
                <m:r>
                  <m:rPr/>
                  <w:rPr>
                    <w:rFonts w:hint="eastAsia" w:ascii="Cambria Math" w:hAnsi="Cambria Math"/>
                    <w:sz w:val="24"/>
                    <w:szCs w:val="24"/>
                  </w:rPr>
                  <m:t>FNR</m:t>
                </m:r>
                <m:r>
                  <m:rPr/>
                  <w:rPr>
                    <w:rFonts w:hint="eastAsia" w:ascii="Cambria Math" w:hAnsi="Cambria Math" w:cs="Cambria Math"/>
                    <w:sz w:val="24"/>
                    <w:szCs w:val="24"/>
                  </w:rPr>
                  <m:t>=</m:t>
                </m:r>
                <m:f>
                  <m:fPr>
                    <m:ctrlPr>
                      <w:rPr>
                        <w:rFonts w:hint="eastAsia" w:ascii="Cambria Math" w:hAnsi="Cambria Math" w:cs="Cambria Math"/>
                        <w:i/>
                        <w:sz w:val="24"/>
                        <w:szCs w:val="24"/>
                      </w:rPr>
                    </m:ctrlPr>
                  </m:fPr>
                  <m:num>
                    <m:r>
                      <m:rPr/>
                      <w:rPr>
                        <w:rFonts w:hint="eastAsia" w:ascii="Cambria Math" w:hAnsi="Cambria Math" w:cs="Cambria Math"/>
                        <w:sz w:val="24"/>
                        <w:szCs w:val="24"/>
                      </w:rPr>
                      <m:t>FN</m:t>
                    </m:r>
                    <m:ctrlPr>
                      <w:rPr>
                        <w:rFonts w:hint="eastAsia" w:ascii="Cambria Math" w:hAnsi="Cambria Math" w:cs="Cambria Math"/>
                        <w:i/>
                        <w:sz w:val="24"/>
                        <w:szCs w:val="24"/>
                      </w:rPr>
                    </m:ctrlPr>
                  </m:num>
                  <m:den>
                    <m:r>
                      <m:rPr/>
                      <w:rPr>
                        <w:rFonts w:hint="eastAsia" w:ascii="Cambria Math" w:hAnsi="Cambria Math" w:cs="Cambria Math"/>
                        <w:sz w:val="24"/>
                        <w:szCs w:val="24"/>
                      </w:rPr>
                      <m:t xml:space="preserve">TP+FN </m:t>
                    </m:r>
                    <m:ctrlPr>
                      <w:rPr>
                        <w:rFonts w:hint="eastAsia" w:ascii="Cambria Math" w:hAnsi="Cambria Math" w:cs="Cambria Math"/>
                        <w:i/>
                        <w:sz w:val="24"/>
                        <w:szCs w:val="24"/>
                      </w:rPr>
                    </m:ctrlPr>
                  </m:den>
                </m:f>
              </m:oMath>
            </m:oMathPara>
          </w:p>
        </w:tc>
        <w:tc>
          <w:tcPr>
            <w:tcW w:w="1528" w:type="dxa"/>
          </w:tcPr>
          <w:p w14:paraId="1EF068C0">
            <w:pPr>
              <w:keepNext w:val="0"/>
              <w:keepLines w:val="0"/>
              <w:suppressLineNumbers w:val="0"/>
              <w:tabs>
                <w:tab w:val="center" w:pos="2100"/>
                <w:tab w:val="right" w:pos="4200"/>
              </w:tabs>
              <w:spacing w:before="0" w:beforeAutospacing="0" w:after="160" w:afterAutospacing="0" w:line="276" w:lineRule="auto"/>
              <w:ind w:left="0" w:right="0"/>
              <w:jc w:val="right"/>
              <w:rPr>
                <w:rFonts w:hint="default" w:hAnsi="Cambria Math"/>
                <w:iCs/>
                <w:sz w:val="24"/>
                <w:szCs w:val="24"/>
              </w:rPr>
            </w:pPr>
            <m:oMathPara>
              <m:oMathParaPr>
                <m:jc m:val="right"/>
              </m:oMathParaPr>
              <m:oMath>
                <m:r>
                  <m:rPr>
                    <m:sty m:val="p"/>
                  </m:rPr>
                  <w:rPr>
                    <w:rFonts w:hint="eastAsia" w:ascii="Cambria Math" w:hAnsi="Cambria Math"/>
                    <w:sz w:val="24"/>
                    <w:szCs w:val="24"/>
                  </w:rPr>
                  <m:t>（5−</m:t>
                </m:r>
                <m:r>
                  <m:rPr>
                    <m:sty m:val="p"/>
                  </m:rPr>
                  <w:rPr>
                    <w:rFonts w:hint="default" w:ascii="Cambria Math" w:hAnsi="Cambria Math"/>
                    <w:sz w:val="24"/>
                    <w:szCs w:val="24"/>
                  </w:rPr>
                  <m:t>2</m:t>
                </m:r>
                <m:r>
                  <m:rPr>
                    <m:sty m:val="p"/>
                  </m:rPr>
                  <w:rPr>
                    <w:rFonts w:hint="eastAsia" w:ascii="Cambria Math" w:hAnsi="Cambria Math"/>
                    <w:sz w:val="24"/>
                    <w:szCs w:val="24"/>
                  </w:rPr>
                  <m:t>）</m:t>
                </m:r>
              </m:oMath>
            </m:oMathPara>
          </w:p>
        </w:tc>
      </w:tr>
      <w:tr w14:paraId="14385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82" w:type="dxa"/>
          </w:tcPr>
          <w:p w14:paraId="02AC5B22">
            <w:pPr>
              <w:keepNext w:val="0"/>
              <w:keepLines w:val="0"/>
              <w:suppressLineNumbers w:val="0"/>
              <w:tabs>
                <w:tab w:val="center" w:pos="2100"/>
                <w:tab w:val="right" w:pos="4200"/>
              </w:tabs>
              <w:spacing w:before="0" w:beforeAutospacing="0" w:after="160" w:afterAutospacing="0" w:line="276" w:lineRule="auto"/>
              <w:ind w:left="0" w:right="0"/>
              <w:rPr>
                <w:rFonts w:hint="default" w:hAnsi="Cambria Math"/>
                <w:iCs/>
                <w:sz w:val="24"/>
                <w:szCs w:val="24"/>
              </w:rPr>
            </w:pPr>
            <m:oMathPara>
              <m:oMath>
                <m:r>
                  <m:rPr/>
                  <w:rPr>
                    <w:rFonts w:hint="eastAsia" w:ascii="Cambria Math" w:hAnsi="Cambria Math"/>
                    <w:sz w:val="24"/>
                    <w:szCs w:val="24"/>
                  </w:rPr>
                  <m:t>FPR</m:t>
                </m:r>
                <m:r>
                  <m:rPr/>
                  <w:rPr>
                    <w:rFonts w:hint="eastAsia" w:ascii="Cambria Math" w:hAnsi="Cambria Math" w:cs="Cambria Math"/>
                    <w:sz w:val="24"/>
                    <w:szCs w:val="24"/>
                  </w:rPr>
                  <m:t>=</m:t>
                </m:r>
                <m:f>
                  <m:fPr>
                    <m:ctrlPr>
                      <w:rPr>
                        <w:rFonts w:hint="eastAsia" w:ascii="Cambria Math" w:hAnsi="Cambria Math" w:cs="Cambria Math"/>
                        <w:i/>
                        <w:sz w:val="24"/>
                        <w:szCs w:val="24"/>
                      </w:rPr>
                    </m:ctrlPr>
                  </m:fPr>
                  <m:num>
                    <m:r>
                      <m:rPr/>
                      <w:rPr>
                        <w:rFonts w:hint="eastAsia" w:ascii="Cambria Math" w:hAnsi="Cambria Math" w:cs="Cambria Math"/>
                        <w:sz w:val="24"/>
                        <w:szCs w:val="24"/>
                      </w:rPr>
                      <m:t>FP</m:t>
                    </m:r>
                    <m:ctrlPr>
                      <w:rPr>
                        <w:rFonts w:hint="eastAsia" w:ascii="Cambria Math" w:hAnsi="Cambria Math" w:cs="Cambria Math"/>
                        <w:i/>
                        <w:sz w:val="24"/>
                        <w:szCs w:val="24"/>
                      </w:rPr>
                    </m:ctrlPr>
                  </m:num>
                  <m:den>
                    <m:r>
                      <m:rPr/>
                      <w:rPr>
                        <w:rFonts w:hint="eastAsia" w:ascii="Cambria Math" w:hAnsi="Cambria Math" w:cs="Cambria Math"/>
                        <w:sz w:val="24"/>
                        <w:szCs w:val="24"/>
                      </w:rPr>
                      <m:t>FP+TN</m:t>
                    </m:r>
                    <m:ctrlPr>
                      <w:rPr>
                        <w:rFonts w:hint="eastAsia" w:ascii="Cambria Math" w:hAnsi="Cambria Math" w:cs="Cambria Math"/>
                        <w:i/>
                        <w:sz w:val="24"/>
                        <w:szCs w:val="24"/>
                      </w:rPr>
                    </m:ctrlPr>
                  </m:den>
                </m:f>
              </m:oMath>
            </m:oMathPara>
          </w:p>
        </w:tc>
        <w:tc>
          <w:tcPr>
            <w:tcW w:w="1528" w:type="dxa"/>
          </w:tcPr>
          <w:p w14:paraId="76A026C8">
            <w:pPr>
              <w:keepNext w:val="0"/>
              <w:keepLines w:val="0"/>
              <w:suppressLineNumbers w:val="0"/>
              <w:tabs>
                <w:tab w:val="center" w:pos="2100"/>
                <w:tab w:val="right" w:pos="4200"/>
              </w:tabs>
              <w:spacing w:before="0" w:beforeAutospacing="0" w:after="160" w:afterAutospacing="0" w:line="276" w:lineRule="auto"/>
              <w:ind w:left="0" w:right="0"/>
              <w:jc w:val="right"/>
              <w:rPr>
                <w:rFonts w:hint="default" w:hAnsi="Cambria Math"/>
                <w:iCs/>
                <w:sz w:val="24"/>
                <w:szCs w:val="24"/>
              </w:rPr>
            </w:pPr>
            <m:oMathPara>
              <m:oMathParaPr>
                <m:jc m:val="right"/>
              </m:oMathParaPr>
              <m:oMath>
                <m:r>
                  <m:rPr>
                    <m:sty m:val="p"/>
                  </m:rPr>
                  <w:rPr>
                    <w:rFonts w:hint="eastAsia" w:ascii="Cambria Math" w:hAnsi="Cambria Math"/>
                    <w:sz w:val="24"/>
                    <w:szCs w:val="24"/>
                  </w:rPr>
                  <m:t>（5−</m:t>
                </m:r>
                <m:r>
                  <m:rPr>
                    <m:sty m:val="p"/>
                  </m:rPr>
                  <w:rPr>
                    <w:rFonts w:hint="default" w:ascii="Cambria Math" w:hAnsi="Cambria Math"/>
                    <w:sz w:val="24"/>
                    <w:szCs w:val="24"/>
                  </w:rPr>
                  <m:t>3</m:t>
                </m:r>
                <m:r>
                  <m:rPr>
                    <m:sty m:val="p"/>
                  </m:rPr>
                  <w:rPr>
                    <w:rFonts w:hint="eastAsia" w:ascii="Cambria Math" w:hAnsi="Cambria Math"/>
                    <w:sz w:val="24"/>
                    <w:szCs w:val="24"/>
                  </w:rPr>
                  <m:t>）</m:t>
                </m:r>
              </m:oMath>
            </m:oMathPara>
          </w:p>
        </w:tc>
      </w:tr>
    </w:tbl>
    <w:p w14:paraId="5988669D">
      <w:pPr>
        <w:tabs>
          <w:tab w:val="center" w:pos="2100"/>
          <w:tab w:val="right" w:pos="4200"/>
        </w:tabs>
        <w:rPr>
          <w:rFonts w:hAnsi="Cambria Math"/>
          <w:iCs/>
          <w:sz w:val="24"/>
          <w:szCs w:val="24"/>
        </w:rPr>
      </w:pPr>
    </w:p>
    <w:p w14:paraId="43DCC30E">
      <w:pPr>
        <w:spacing w:line="400" w:lineRule="exact"/>
        <w:rPr>
          <w:rFonts w:hint="eastAsia" w:ascii="Times New Roman" w:hAnsi="Times New Roman" w:cs="宋体"/>
          <w:sz w:val="24"/>
          <w:szCs w:val="24"/>
        </w:rPr>
      </w:pPr>
    </w:p>
    <w:p w14:paraId="122EA1BE">
      <w:pPr>
        <w:spacing w:line="400" w:lineRule="exact"/>
        <w:rPr>
          <w:rFonts w:hint="eastAsia" w:ascii="Times New Roman" w:hAnsi="Times New Roman" w:cs="宋体"/>
          <w:sz w:val="24"/>
          <w:szCs w:val="24"/>
        </w:rPr>
      </w:pPr>
    </w:p>
    <w:p w14:paraId="7F9E684D">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以上指标通过TP、TN、FP、FN计算得到。</w:t>
      </w:r>
      <w:r>
        <w:rPr>
          <w:rFonts w:hint="eastAsia" w:ascii="Times New Roman" w:hAnsi="Times New Roman" w:cs="宋体"/>
          <w:sz w:val="24"/>
          <w:szCs w:val="24"/>
          <w:lang w:val="en-US" w:eastAsia="zh-CN"/>
        </w:rPr>
        <w:t>其中</w:t>
      </w:r>
      <w:r>
        <w:rPr>
          <w:rFonts w:hint="eastAsia" w:ascii="Times New Roman" w:hAnsi="Times New Roman" w:cs="宋体"/>
          <w:sz w:val="24"/>
          <w:szCs w:val="24"/>
        </w:rPr>
        <w:t>TP</w:t>
      </w:r>
      <w:r>
        <w:rPr>
          <w:rFonts w:hint="eastAsia" w:ascii="Times New Roman" w:hAnsi="Times New Roman" w:cs="宋体"/>
          <w:sz w:val="24"/>
          <w:szCs w:val="24"/>
          <w:lang w:val="en-US" w:eastAsia="zh-CN"/>
        </w:rPr>
        <w:t>表示</w:t>
      </w:r>
      <w:r>
        <w:rPr>
          <w:rFonts w:hint="eastAsia" w:ascii="Times New Roman" w:hAnsi="Times New Roman" w:cs="宋体"/>
          <w:sz w:val="24"/>
          <w:szCs w:val="24"/>
        </w:rPr>
        <w:t>模型预测为</w:t>
      </w:r>
      <w:r>
        <w:rPr>
          <w:rFonts w:hint="eastAsia" w:ascii="Times New Roman" w:hAnsi="Times New Roman" w:cs="宋体"/>
          <w:sz w:val="24"/>
          <w:szCs w:val="24"/>
          <w:lang w:val="en-US" w:eastAsia="zh-CN"/>
        </w:rPr>
        <w:t>木马流量</w:t>
      </w:r>
      <w:r>
        <w:rPr>
          <w:rFonts w:hint="eastAsia" w:ascii="Times New Roman" w:hAnsi="Times New Roman" w:cs="宋体"/>
          <w:sz w:val="24"/>
          <w:szCs w:val="24"/>
        </w:rPr>
        <w:t>，实际也为</w:t>
      </w:r>
      <w:r>
        <w:rPr>
          <w:rFonts w:hint="eastAsia" w:ascii="Times New Roman" w:hAnsi="Times New Roman" w:cs="宋体"/>
          <w:sz w:val="24"/>
          <w:szCs w:val="24"/>
          <w:lang w:val="en-US" w:eastAsia="zh-CN"/>
        </w:rPr>
        <w:t>木马流量</w:t>
      </w:r>
      <w:r>
        <w:rPr>
          <w:rFonts w:hint="eastAsia" w:ascii="Times New Roman" w:hAnsi="Times New Roman" w:cs="宋体"/>
          <w:sz w:val="24"/>
          <w:szCs w:val="24"/>
        </w:rPr>
        <w:t>的数量。TN</w:t>
      </w:r>
      <w:r>
        <w:rPr>
          <w:rFonts w:hint="eastAsia" w:ascii="Times New Roman" w:hAnsi="Times New Roman" w:cs="宋体"/>
          <w:sz w:val="24"/>
          <w:szCs w:val="24"/>
          <w:lang w:val="en-US" w:eastAsia="zh-CN"/>
        </w:rPr>
        <w:t>表示</w:t>
      </w:r>
      <w:r>
        <w:rPr>
          <w:rFonts w:hint="eastAsia" w:ascii="Times New Roman" w:hAnsi="Times New Roman" w:cs="宋体"/>
          <w:sz w:val="24"/>
          <w:szCs w:val="24"/>
        </w:rPr>
        <w:t>模型预测为</w:t>
      </w:r>
      <w:r>
        <w:rPr>
          <w:rFonts w:hint="eastAsia" w:ascii="Times New Roman" w:hAnsi="Times New Roman" w:cs="宋体"/>
          <w:sz w:val="24"/>
          <w:szCs w:val="24"/>
          <w:lang w:val="en-US" w:eastAsia="zh-CN"/>
        </w:rPr>
        <w:t>正常流量</w:t>
      </w:r>
      <w:r>
        <w:rPr>
          <w:rFonts w:hint="eastAsia" w:ascii="Times New Roman" w:hAnsi="Times New Roman" w:cs="宋体"/>
          <w:sz w:val="24"/>
          <w:szCs w:val="24"/>
        </w:rPr>
        <w:t>，实际也为</w:t>
      </w:r>
      <w:r>
        <w:rPr>
          <w:rFonts w:hint="eastAsia" w:ascii="Times New Roman" w:hAnsi="Times New Roman" w:cs="宋体"/>
          <w:sz w:val="24"/>
          <w:szCs w:val="24"/>
          <w:lang w:val="en-US" w:eastAsia="zh-CN"/>
        </w:rPr>
        <w:t>正常流量</w:t>
      </w:r>
      <w:r>
        <w:rPr>
          <w:rFonts w:hint="eastAsia" w:ascii="Times New Roman" w:hAnsi="Times New Roman" w:cs="宋体"/>
          <w:sz w:val="24"/>
          <w:szCs w:val="24"/>
        </w:rPr>
        <w:t>的数量。FP</w:t>
      </w:r>
      <w:r>
        <w:rPr>
          <w:rFonts w:hint="eastAsia" w:ascii="Times New Roman" w:hAnsi="Times New Roman" w:cs="宋体"/>
          <w:sz w:val="24"/>
          <w:szCs w:val="24"/>
          <w:lang w:val="en-US" w:eastAsia="zh-CN"/>
        </w:rPr>
        <w:t>表示</w:t>
      </w:r>
      <w:r>
        <w:rPr>
          <w:rFonts w:hint="eastAsia" w:ascii="Times New Roman" w:hAnsi="Times New Roman" w:cs="宋体"/>
          <w:sz w:val="24"/>
          <w:szCs w:val="24"/>
        </w:rPr>
        <w:t>模型预测为</w:t>
      </w:r>
      <w:r>
        <w:rPr>
          <w:rFonts w:hint="eastAsia" w:ascii="Times New Roman" w:hAnsi="Times New Roman" w:cs="宋体"/>
          <w:sz w:val="24"/>
          <w:szCs w:val="24"/>
          <w:lang w:val="en-US" w:eastAsia="zh-CN"/>
        </w:rPr>
        <w:t>木马流量</w:t>
      </w:r>
      <w:r>
        <w:rPr>
          <w:rFonts w:hint="eastAsia" w:ascii="Times New Roman" w:hAnsi="Times New Roman" w:cs="宋体"/>
          <w:sz w:val="24"/>
          <w:szCs w:val="24"/>
        </w:rPr>
        <w:t>，实际为</w:t>
      </w:r>
      <w:r>
        <w:rPr>
          <w:rFonts w:hint="eastAsia" w:ascii="Times New Roman" w:hAnsi="Times New Roman" w:cs="宋体"/>
          <w:sz w:val="24"/>
          <w:szCs w:val="24"/>
          <w:lang w:val="en-US" w:eastAsia="zh-CN"/>
        </w:rPr>
        <w:t>正常流量</w:t>
      </w:r>
      <w:r>
        <w:rPr>
          <w:rFonts w:hint="eastAsia" w:ascii="Times New Roman" w:hAnsi="Times New Roman" w:cs="宋体"/>
          <w:sz w:val="24"/>
          <w:szCs w:val="24"/>
        </w:rPr>
        <w:t>的数量。FN</w:t>
      </w:r>
      <w:r>
        <w:rPr>
          <w:rFonts w:hint="eastAsia" w:ascii="Times New Roman" w:hAnsi="Times New Roman" w:cs="宋体"/>
          <w:sz w:val="24"/>
          <w:szCs w:val="24"/>
          <w:lang w:val="en-US" w:eastAsia="zh-CN"/>
        </w:rPr>
        <w:t>表示</w:t>
      </w:r>
      <w:r>
        <w:rPr>
          <w:rFonts w:hint="eastAsia" w:ascii="Times New Roman" w:hAnsi="Times New Roman" w:cs="宋体"/>
          <w:sz w:val="24"/>
          <w:szCs w:val="24"/>
        </w:rPr>
        <w:t>模型预测为</w:t>
      </w:r>
      <w:r>
        <w:rPr>
          <w:rFonts w:hint="eastAsia" w:ascii="Times New Roman" w:hAnsi="Times New Roman" w:cs="宋体"/>
          <w:sz w:val="24"/>
          <w:szCs w:val="24"/>
          <w:lang w:val="en-US" w:eastAsia="zh-CN"/>
        </w:rPr>
        <w:t>正常流量</w:t>
      </w:r>
      <w:r>
        <w:rPr>
          <w:rFonts w:hint="eastAsia" w:ascii="Times New Roman" w:hAnsi="Times New Roman" w:cs="宋体"/>
          <w:sz w:val="24"/>
          <w:szCs w:val="24"/>
        </w:rPr>
        <w:t>，实际为</w:t>
      </w:r>
      <w:r>
        <w:rPr>
          <w:rFonts w:hint="eastAsia" w:ascii="Times New Roman" w:hAnsi="Times New Roman" w:cs="宋体"/>
          <w:sz w:val="24"/>
          <w:szCs w:val="24"/>
          <w:lang w:val="en-US" w:eastAsia="zh-CN"/>
        </w:rPr>
        <w:t>木马流量</w:t>
      </w:r>
      <w:r>
        <w:rPr>
          <w:rFonts w:hint="eastAsia" w:ascii="Times New Roman" w:hAnsi="Times New Roman" w:cs="宋体"/>
          <w:sz w:val="24"/>
          <w:szCs w:val="24"/>
        </w:rPr>
        <w:t>的样本数量。</w:t>
      </w:r>
      <w:r>
        <w:rPr>
          <w:rFonts w:hint="eastAsia" w:ascii="Times New Roman" w:hAnsi="Times New Roman" w:cs="宋体"/>
          <w:sz w:val="24"/>
          <w:szCs w:val="24"/>
          <w:lang w:val="en-US" w:eastAsia="zh-CN"/>
        </w:rPr>
        <w:t>FNR</w:t>
      </w:r>
      <w:r>
        <w:rPr>
          <w:rFonts w:hint="eastAsia" w:ascii="Times New Roman" w:hAnsi="Times New Roman" w:cs="宋体"/>
          <w:sz w:val="24"/>
          <w:szCs w:val="24"/>
        </w:rPr>
        <w:t>也称为漏检率，指的是实际为</w:t>
      </w:r>
      <w:r>
        <w:rPr>
          <w:rFonts w:hint="eastAsia" w:ascii="Times New Roman" w:hAnsi="Times New Roman" w:cs="宋体"/>
          <w:sz w:val="24"/>
          <w:szCs w:val="24"/>
          <w:lang w:val="en-US" w:eastAsia="zh-CN"/>
        </w:rPr>
        <w:t>木马流量</w:t>
      </w:r>
      <w:r>
        <w:rPr>
          <w:rFonts w:hint="eastAsia" w:ascii="Times New Roman" w:hAnsi="Times New Roman" w:cs="宋体"/>
          <w:sz w:val="24"/>
          <w:szCs w:val="24"/>
        </w:rPr>
        <w:t>，被模型错误地预测为</w:t>
      </w:r>
      <w:r>
        <w:rPr>
          <w:rFonts w:hint="eastAsia" w:ascii="Times New Roman" w:hAnsi="Times New Roman" w:cs="宋体"/>
          <w:sz w:val="24"/>
          <w:szCs w:val="24"/>
          <w:lang w:val="en-US" w:eastAsia="zh-CN"/>
        </w:rPr>
        <w:t>正常流量</w:t>
      </w:r>
      <w:r>
        <w:rPr>
          <w:rFonts w:hint="eastAsia" w:ascii="Times New Roman" w:hAnsi="Times New Roman" w:cs="宋体"/>
          <w:sz w:val="24"/>
          <w:szCs w:val="24"/>
        </w:rPr>
        <w:t>的比例。FPR又称误报率，是指实际为</w:t>
      </w:r>
      <w:r>
        <w:rPr>
          <w:rFonts w:hint="eastAsia" w:ascii="Times New Roman" w:hAnsi="Times New Roman" w:cs="宋体"/>
          <w:sz w:val="24"/>
          <w:szCs w:val="24"/>
          <w:lang w:val="en-US" w:eastAsia="zh-CN"/>
        </w:rPr>
        <w:t>正常流量</w:t>
      </w:r>
      <w:r>
        <w:rPr>
          <w:rFonts w:hint="eastAsia" w:ascii="Times New Roman" w:hAnsi="Times New Roman" w:cs="宋体"/>
          <w:sz w:val="24"/>
          <w:szCs w:val="24"/>
        </w:rPr>
        <w:t>，被模型错误地预测为</w:t>
      </w:r>
      <w:r>
        <w:rPr>
          <w:rFonts w:hint="eastAsia" w:ascii="Times New Roman" w:hAnsi="Times New Roman" w:cs="宋体"/>
          <w:sz w:val="24"/>
          <w:szCs w:val="24"/>
          <w:lang w:val="en-US" w:eastAsia="zh-CN"/>
        </w:rPr>
        <w:t>木马流量</w:t>
      </w:r>
      <w:r>
        <w:rPr>
          <w:rFonts w:hint="eastAsia" w:ascii="Times New Roman" w:hAnsi="Times New Roman" w:cs="宋体"/>
          <w:sz w:val="24"/>
          <w:szCs w:val="24"/>
        </w:rPr>
        <w:t>的比例。</w:t>
      </w:r>
    </w:p>
    <w:p w14:paraId="70894287"/>
    <w:p w14:paraId="207F0C7F">
      <w:pPr>
        <w:spacing w:line="400" w:lineRule="exact"/>
        <w:jc w:val="left"/>
        <w:outlineLvl w:val="1"/>
        <w:rPr>
          <w:rFonts w:hint="eastAsia" w:ascii="黑体" w:hAnsi="黑体" w:eastAsia="黑体" w:cs="黑体"/>
          <w:sz w:val="30"/>
          <w:szCs w:val="30"/>
        </w:rPr>
      </w:pPr>
      <w:bookmarkStart w:id="64" w:name="_Toc4256"/>
      <w:bookmarkStart w:id="65" w:name="_Toc14189"/>
      <w:r>
        <w:rPr>
          <w:rFonts w:hint="eastAsia" w:ascii="黑体" w:hAnsi="黑体" w:eastAsia="黑体" w:cs="黑体"/>
          <w:sz w:val="30"/>
          <w:szCs w:val="30"/>
        </w:rPr>
        <w:t>5.4 特征分析</w:t>
      </w:r>
      <w:bookmarkEnd w:id="64"/>
      <w:bookmarkEnd w:id="65"/>
    </w:p>
    <w:p w14:paraId="6D86AF7F">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为实现对远控木马的快速检测，本文对远控木马样本在连接建立阶段的下行</w:t>
      </w:r>
      <w:r>
        <w:rPr>
          <w:rFonts w:hint="eastAsia" w:ascii="Times New Roman" w:hAnsi="Times New Roman" w:cs="宋体"/>
          <w:sz w:val="24"/>
          <w:szCs w:val="24"/>
          <w:lang w:val="en-US" w:eastAsia="zh-CN"/>
        </w:rPr>
        <w:t>携带</w:t>
      </w:r>
      <w:r>
        <w:rPr>
          <w:rFonts w:hint="eastAsia" w:ascii="Times New Roman" w:hAnsi="Times New Roman" w:cs="宋体"/>
          <w:sz w:val="24"/>
          <w:szCs w:val="24"/>
        </w:rPr>
        <w:t>负载</w:t>
      </w:r>
      <w:r>
        <w:rPr>
          <w:rFonts w:hint="eastAsia" w:ascii="Times New Roman" w:hAnsi="Times New Roman" w:cs="宋体"/>
          <w:sz w:val="24"/>
          <w:szCs w:val="24"/>
          <w:lang w:val="en-US" w:eastAsia="zh-CN"/>
        </w:rPr>
        <w:t>的数据</w:t>
      </w:r>
      <w:r>
        <w:rPr>
          <w:rFonts w:hint="eastAsia" w:ascii="Times New Roman" w:hAnsi="Times New Roman" w:cs="宋体"/>
          <w:sz w:val="24"/>
          <w:szCs w:val="24"/>
        </w:rPr>
        <w:t>包数量</w:t>
      </w:r>
      <w:r>
        <w:rPr>
          <w:rFonts w:hint="eastAsia" w:ascii="Times New Roman" w:hAnsi="Times New Roman" w:cs="宋体"/>
          <w:sz w:val="24"/>
          <w:szCs w:val="24"/>
          <w:lang w:eastAsia="zh-CN"/>
        </w:rPr>
        <w:t>（</w:t>
      </w:r>
      <w:r>
        <w:rPr>
          <w:rFonts w:hint="eastAsia" w:ascii="Times New Roman" w:hAnsi="Times New Roman" w:cs="宋体"/>
          <w:sz w:val="24"/>
          <w:szCs w:val="24"/>
          <w:lang w:val="en-US" w:eastAsia="zh-CN"/>
        </w:rPr>
        <w:t>以下简称“下行负载包”</w:t>
      </w:r>
      <w:r>
        <w:rPr>
          <w:rFonts w:hint="eastAsia" w:ascii="Times New Roman" w:hAnsi="Times New Roman" w:cs="宋体"/>
          <w:sz w:val="24"/>
          <w:szCs w:val="24"/>
          <w:lang w:eastAsia="zh-CN"/>
        </w:rPr>
        <w:t>）</w:t>
      </w:r>
      <w:r>
        <w:rPr>
          <w:rFonts w:hint="eastAsia" w:ascii="Times New Roman" w:hAnsi="Times New Roman" w:cs="宋体"/>
          <w:sz w:val="24"/>
          <w:szCs w:val="24"/>
        </w:rPr>
        <w:t>进行统计分析。当连接建立阶段完成并进入命令控制阶段初期时的下行负载包数量约为5</w:t>
      </w:r>
      <w:r>
        <w:rPr>
          <w:rFonts w:hint="eastAsia" w:ascii="Times New Roman" w:hAnsi="Times New Roman" w:cs="宋体"/>
          <w:sz w:val="24"/>
          <w:szCs w:val="24"/>
          <w:lang w:eastAsia="zh-CN"/>
        </w:rPr>
        <w:t>，</w:t>
      </w:r>
      <w:r>
        <w:rPr>
          <w:rFonts w:hint="eastAsia" w:ascii="Times New Roman" w:hAnsi="Times New Roman" w:cs="宋体"/>
          <w:sz w:val="24"/>
          <w:szCs w:val="24"/>
          <w:lang w:val="en-US" w:eastAsia="zh-CN"/>
        </w:rPr>
        <w:t>下行负载包携带了攻击指令，因此下行负载包越小，主机被攻击程度就越小</w:t>
      </w:r>
      <w:r>
        <w:rPr>
          <w:rFonts w:hint="eastAsia" w:ascii="Times New Roman" w:hAnsi="Times New Roman" w:cs="宋体"/>
          <w:sz w:val="24"/>
          <w:szCs w:val="24"/>
        </w:rPr>
        <w:t>。</w:t>
      </w:r>
      <w:r>
        <w:rPr>
          <w:rFonts w:hint="eastAsia" w:ascii="Times New Roman" w:hAnsi="Times New Roman" w:cs="宋体"/>
          <w:sz w:val="24"/>
          <w:szCs w:val="24"/>
          <w:lang w:val="en-US" w:eastAsia="zh-CN"/>
        </w:rPr>
        <w:t>因此本文以从远控木马发起连接到下行负载包数量为5时的这一阶段流量为分析对象，提取木马流量与正常流量的通信行为差异特征，</w:t>
      </w:r>
      <w:r>
        <w:rPr>
          <w:rFonts w:hint="eastAsia" w:ascii="Times New Roman" w:hAnsi="Times New Roman" w:cs="宋体"/>
          <w:sz w:val="24"/>
          <w:szCs w:val="24"/>
        </w:rPr>
        <w:t>实现远控木马在命令控制阶段初期流量的快速识别。</w:t>
      </w:r>
    </w:p>
    <w:p w14:paraId="17AA0D62">
      <w:pPr>
        <w:rPr>
          <w:sz w:val="24"/>
          <w:szCs w:val="24"/>
        </w:rPr>
      </w:pPr>
    </w:p>
    <w:p w14:paraId="3A1A7D71">
      <w:pPr>
        <w:rPr>
          <w:sz w:val="24"/>
          <w:szCs w:val="24"/>
        </w:rPr>
      </w:pPr>
      <w:r>
        <w:rPr>
          <w:rFonts w:hint="eastAsia"/>
          <w:sz w:val="24"/>
          <w:szCs w:val="24"/>
        </w:rPr>
        <w:drawing>
          <wp:inline distT="0" distB="0" distL="114300" distR="114300">
            <wp:extent cx="5252085" cy="2005330"/>
            <wp:effectExtent l="9525" t="9525" r="11430" b="12065"/>
            <wp:docPr id="10" name="图片 1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456"/>
                    <pic:cNvPicPr>
                      <a:picLocks noChangeAspect="1"/>
                    </pic:cNvPicPr>
                  </pic:nvPicPr>
                  <pic:blipFill>
                    <a:blip r:embed="rId30"/>
                    <a:stretch>
                      <a:fillRect/>
                    </a:stretch>
                  </pic:blipFill>
                  <pic:spPr>
                    <a:xfrm>
                      <a:off x="0" y="0"/>
                      <a:ext cx="5252085" cy="2005330"/>
                    </a:xfrm>
                    <a:prstGeom prst="rect">
                      <a:avLst/>
                    </a:prstGeom>
                    <a:ln>
                      <a:solidFill>
                        <a:schemeClr val="bg1">
                          <a:lumMod val="75000"/>
                        </a:schemeClr>
                      </a:solidFill>
                    </a:ln>
                  </pic:spPr>
                </pic:pic>
              </a:graphicData>
            </a:graphic>
          </wp:inline>
        </w:drawing>
      </w:r>
    </w:p>
    <w:p w14:paraId="565EC7EA">
      <w:pPr>
        <w:pStyle w:val="3"/>
        <w:spacing w:line="400" w:lineRule="exact"/>
        <w:jc w:val="center"/>
        <w:rPr>
          <w:rFonts w:hint="eastAsia" w:ascii="宋体" w:hAnsi="宋体" w:eastAsia="宋体" w:cs="宋体"/>
          <w:sz w:val="21"/>
          <w:szCs w:val="21"/>
        </w:rPr>
      </w:pPr>
      <w:bookmarkStart w:id="66" w:name="_Toc1563"/>
      <w:r>
        <w:rPr>
          <w:rFonts w:hint="eastAsia" w:ascii="宋体" w:hAnsi="宋体" w:eastAsia="宋体" w:cs="宋体"/>
          <w:sz w:val="21"/>
          <w:szCs w:val="21"/>
        </w:rPr>
        <w:t>图5-2 下行负载包定位图</w:t>
      </w:r>
    </w:p>
    <w:p w14:paraId="2EBAB73F">
      <w:pPr>
        <w:spacing w:line="400" w:lineRule="exact"/>
        <w:jc w:val="left"/>
        <w:outlineLvl w:val="2"/>
        <w:rPr>
          <w:rFonts w:hint="eastAsia" w:ascii="黑体" w:hAnsi="黑体" w:eastAsia="黑体" w:cs="黑体"/>
          <w:sz w:val="24"/>
          <w:szCs w:val="24"/>
        </w:rPr>
      </w:pPr>
      <w:bookmarkStart w:id="67" w:name="_Toc28830"/>
      <w:r>
        <w:rPr>
          <w:rFonts w:hint="eastAsia" w:ascii="黑体" w:hAnsi="黑体" w:eastAsia="黑体" w:cs="黑体"/>
          <w:sz w:val="24"/>
          <w:szCs w:val="24"/>
        </w:rPr>
        <w:t>5.4.1下行数据包数量</w:t>
      </w:r>
      <w:bookmarkEnd w:id="66"/>
      <w:bookmarkEnd w:id="67"/>
    </w:p>
    <w:p w14:paraId="2AC6D698">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远控木马在连接建立阶段由被控端主动发起连接请求，控制端仅需响应即可建立连接；命令交互阶段控制端向被控端下发简短命令，被控端执行后根据命令内容返回数据，此时下行流量主要</w:t>
      </w:r>
      <w:r>
        <w:rPr>
          <w:rFonts w:hint="eastAsia" w:ascii="Times New Roman" w:hAnsi="Times New Roman" w:cs="宋体"/>
          <w:sz w:val="24"/>
          <w:szCs w:val="24"/>
          <w:lang w:val="en-US" w:eastAsia="zh-CN"/>
        </w:rPr>
        <w:t>是</w:t>
      </w:r>
      <w:r>
        <w:rPr>
          <w:rFonts w:hint="eastAsia" w:ascii="Times New Roman" w:hAnsi="Times New Roman" w:cs="宋体"/>
          <w:sz w:val="24"/>
          <w:szCs w:val="24"/>
        </w:rPr>
        <w:t>控制命令</w:t>
      </w:r>
      <w:r>
        <w:rPr>
          <w:rFonts w:hint="eastAsia" w:ascii="Times New Roman" w:hAnsi="Times New Roman" w:cs="宋体"/>
          <w:sz w:val="24"/>
          <w:szCs w:val="24"/>
          <w:lang w:eastAsia="zh-CN"/>
        </w:rPr>
        <w:t>，</w:t>
      </w:r>
      <w:r>
        <w:rPr>
          <w:rFonts w:hint="eastAsia" w:ascii="Times New Roman" w:hAnsi="Times New Roman" w:cs="宋体"/>
          <w:sz w:val="24"/>
          <w:szCs w:val="24"/>
        </w:rPr>
        <w:t>往往较为精简；</w:t>
      </w:r>
      <w:r>
        <w:rPr>
          <w:rFonts w:hint="eastAsia" w:ascii="Times New Roman" w:hAnsi="Times New Roman" w:cs="宋体"/>
          <w:sz w:val="24"/>
          <w:szCs w:val="24"/>
          <w:lang w:val="en-US" w:eastAsia="zh-CN"/>
        </w:rPr>
        <w:t>而</w:t>
      </w:r>
      <w:r>
        <w:rPr>
          <w:rFonts w:hint="eastAsia" w:ascii="Times New Roman" w:hAnsi="Times New Roman" w:cs="宋体"/>
          <w:sz w:val="24"/>
          <w:szCs w:val="24"/>
        </w:rPr>
        <w:t>保持存活阶段通过心跳包维持连接。远控木马运行时流量的行为特性使得控制端的下行流量主要集中在简短的命令传输，而大量数据上行（如敏感信息窃取）由被控端主动完成。而正常应用通常下行流量都相对较大，例如浏览视频、网页加载等操作。</w:t>
      </w:r>
      <w:r>
        <w:rPr>
          <w:rFonts w:hint="eastAsia" w:ascii="Times New Roman" w:hAnsi="Times New Roman" w:cs="宋体"/>
          <w:sz w:val="24"/>
          <w:szCs w:val="24"/>
          <w:lang w:val="en-US" w:eastAsia="zh-CN"/>
        </w:rPr>
        <w:t>两者下行流量表现出明显区别，</w:t>
      </w:r>
      <w:r>
        <w:rPr>
          <w:rFonts w:hint="eastAsia" w:ascii="Times New Roman" w:hAnsi="Times New Roman" w:cs="宋体"/>
          <w:sz w:val="24"/>
          <w:szCs w:val="24"/>
        </w:rPr>
        <w:t>本文分别统计了三款远控木马与三款正常应用在本实验使用的不同操作系统环境中产生的流量下行数据包数量特征（InPac）平均值。如5-3所示，远控木马的</w:t>
      </w:r>
      <w:r>
        <w:rPr>
          <w:rFonts w:hint="eastAsia" w:ascii="Times New Roman" w:hAnsi="Times New Roman" w:cs="宋体"/>
          <w:sz w:val="24"/>
          <w:szCs w:val="24"/>
          <w:lang w:val="en-US" w:eastAsia="zh-CN"/>
        </w:rPr>
        <w:t>行为</w:t>
      </w:r>
      <w:r>
        <w:rPr>
          <w:rFonts w:hint="eastAsia" w:ascii="Times New Roman" w:hAnsi="Times New Roman" w:cs="宋体"/>
          <w:sz w:val="24"/>
          <w:szCs w:val="24"/>
        </w:rPr>
        <w:t>特性致使其下行流量数据包数量往往低于正常应用。</w:t>
      </w:r>
    </w:p>
    <w:p w14:paraId="53E10684">
      <w:pPr>
        <w:pStyle w:val="3"/>
        <w:spacing w:line="400" w:lineRule="exact"/>
        <w:jc w:val="center"/>
        <w:rPr>
          <w:rFonts w:hint="eastAsia" w:ascii="宋体" w:hAnsi="宋体" w:eastAsia="宋体" w:cs="宋体"/>
          <w:sz w:val="21"/>
          <w:szCs w:val="21"/>
          <w:lang w:eastAsia="zh-CN"/>
        </w:rPr>
      </w:pPr>
      <w:r>
        <w:drawing>
          <wp:anchor distT="0" distB="0" distL="114300" distR="114300" simplePos="0" relativeHeight="251665408" behindDoc="0" locked="0" layoutInCell="1" allowOverlap="1">
            <wp:simplePos x="0" y="0"/>
            <wp:positionH relativeFrom="margin">
              <wp:posOffset>-240030</wp:posOffset>
            </wp:positionH>
            <wp:positionV relativeFrom="paragraph">
              <wp:posOffset>234950</wp:posOffset>
            </wp:positionV>
            <wp:extent cx="5758180" cy="3763010"/>
            <wp:effectExtent l="0" t="0" r="0" b="8890"/>
            <wp:wrapTopAndBottom/>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31"/>
                    <a:stretch>
                      <a:fillRect/>
                    </a:stretch>
                  </pic:blipFill>
                  <pic:spPr>
                    <a:xfrm>
                      <a:off x="0" y="0"/>
                      <a:ext cx="5758180" cy="3763010"/>
                    </a:xfrm>
                    <a:prstGeom prst="rect">
                      <a:avLst/>
                    </a:prstGeom>
                    <a:noFill/>
                    <a:ln>
                      <a:noFill/>
                    </a:ln>
                  </pic:spPr>
                </pic:pic>
              </a:graphicData>
            </a:graphic>
          </wp:anchor>
        </w:drawing>
      </w:r>
      <w:r>
        <w:rPr>
          <w:rFonts w:hint="eastAsia" w:ascii="宋体" w:hAnsi="宋体" w:eastAsia="宋体" w:cs="宋体"/>
          <w:sz w:val="21"/>
          <w:szCs w:val="21"/>
        </w:rPr>
        <w:t>图 5- 3 下行数据包数量特征统计图</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单位：个</w:t>
      </w:r>
      <w:r>
        <w:rPr>
          <w:rFonts w:hint="eastAsia" w:ascii="宋体" w:hAnsi="宋体" w:eastAsia="宋体" w:cs="宋体"/>
          <w:sz w:val="21"/>
          <w:szCs w:val="21"/>
          <w:lang w:eastAsia="zh-CN"/>
        </w:rPr>
        <w:t>）</w:t>
      </w:r>
    </w:p>
    <w:p w14:paraId="2C48A474">
      <w:pPr>
        <w:spacing w:line="400" w:lineRule="exact"/>
        <w:jc w:val="left"/>
        <w:outlineLvl w:val="2"/>
        <w:rPr>
          <w:rFonts w:hint="eastAsia" w:ascii="黑体" w:hAnsi="黑体" w:eastAsia="黑体" w:cs="黑体"/>
          <w:sz w:val="24"/>
          <w:szCs w:val="24"/>
        </w:rPr>
      </w:pPr>
      <w:bookmarkStart w:id="68" w:name="_Toc22938"/>
      <w:bookmarkStart w:id="69" w:name="_Toc20273"/>
      <w:r>
        <w:rPr>
          <w:rFonts w:hint="eastAsia" w:ascii="黑体" w:hAnsi="黑体" w:eastAsia="黑体" w:cs="黑体"/>
          <w:sz w:val="24"/>
          <w:szCs w:val="24"/>
        </w:rPr>
        <w:t>5.4.2下行数据包负载量</w:t>
      </w:r>
      <w:bookmarkEnd w:id="68"/>
      <w:bookmarkEnd w:id="69"/>
    </w:p>
    <w:p w14:paraId="674E6979">
      <w:pPr>
        <w:spacing w:line="400" w:lineRule="exact"/>
        <w:ind w:firstLine="480" w:firstLineChars="200"/>
        <w:rPr>
          <w:rFonts w:hint="eastAsia" w:ascii="Times New Roman" w:hAnsi="Times New Roman" w:cs="宋体"/>
          <w:sz w:val="24"/>
          <w:szCs w:val="24"/>
        </w:rPr>
      </w:pPr>
      <w:r>
        <w:rPr>
          <w:rFonts w:hint="eastAsia" w:ascii="Times New Roman" w:hAnsi="Times New Roman" w:cs="宋体"/>
          <w:sz w:val="24"/>
          <w:szCs w:val="24"/>
        </w:rPr>
        <w:t>在命令控制阶段</w:t>
      </w:r>
      <w:r>
        <w:rPr>
          <w:rFonts w:hint="eastAsia" w:ascii="Times New Roman" w:hAnsi="Times New Roman" w:cs="宋体"/>
          <w:sz w:val="24"/>
          <w:szCs w:val="24"/>
          <w:lang w:eastAsia="zh-CN"/>
        </w:rPr>
        <w:t>，</w:t>
      </w:r>
      <w:r>
        <w:rPr>
          <w:rFonts w:hint="eastAsia" w:ascii="Times New Roman" w:hAnsi="Times New Roman" w:cs="宋体"/>
          <w:sz w:val="24"/>
          <w:szCs w:val="24"/>
        </w:rPr>
        <w:t>控制端向被控端发送攻击指令</w:t>
      </w:r>
      <w:r>
        <w:rPr>
          <w:rFonts w:hint="eastAsia" w:ascii="Times New Roman" w:hAnsi="Times New Roman" w:cs="宋体"/>
          <w:sz w:val="24"/>
          <w:szCs w:val="24"/>
          <w:lang w:eastAsia="zh-CN"/>
        </w:rPr>
        <w:t>，</w:t>
      </w:r>
      <w:r>
        <w:rPr>
          <w:rFonts w:hint="eastAsia" w:ascii="Times New Roman" w:hAnsi="Times New Roman" w:cs="宋体"/>
          <w:sz w:val="24"/>
          <w:szCs w:val="24"/>
        </w:rPr>
        <w:t>大部分数据传输（如敏感信息窃取、屏幕截图、键盘记录等）均由被控端以较大负载的上行数据包完成</w:t>
      </w:r>
      <w:r>
        <w:rPr>
          <w:rFonts w:hint="eastAsia" w:ascii="Times New Roman" w:hAnsi="Times New Roman" w:cs="宋体"/>
          <w:sz w:val="24"/>
          <w:szCs w:val="24"/>
          <w:lang w:eastAsia="zh-CN"/>
        </w:rPr>
        <w:t>，</w:t>
      </w:r>
      <w:r>
        <w:rPr>
          <w:rFonts w:hint="eastAsia" w:ascii="Times New Roman" w:hAnsi="Times New Roman" w:cs="宋体"/>
          <w:sz w:val="24"/>
          <w:szCs w:val="24"/>
        </w:rPr>
        <w:t>使得远控木马的下行数据包的负载较小。</w:t>
      </w:r>
      <w:r>
        <w:rPr>
          <w:rFonts w:hint="eastAsia" w:ascii="Times New Roman" w:hAnsi="Times New Roman" w:cs="宋体"/>
          <w:sz w:val="24"/>
          <w:szCs w:val="24"/>
          <w:lang w:val="en-US" w:eastAsia="zh-CN"/>
        </w:rPr>
        <w:t>结合第5.4.1节分析可知，正常软件下行数据包负载包含了服务器响应的大量数据，例如</w:t>
      </w:r>
      <w:r>
        <w:rPr>
          <w:rFonts w:hint="eastAsia" w:ascii="Times New Roman" w:hAnsi="Times New Roman" w:cs="宋体"/>
          <w:sz w:val="24"/>
          <w:szCs w:val="24"/>
        </w:rPr>
        <w:t>浏览视频、网页加载</w:t>
      </w:r>
      <w:r>
        <w:rPr>
          <w:rFonts w:hint="eastAsia" w:ascii="Times New Roman" w:hAnsi="Times New Roman" w:cs="宋体"/>
          <w:sz w:val="24"/>
          <w:szCs w:val="24"/>
          <w:lang w:val="en-US" w:eastAsia="zh-CN"/>
        </w:rPr>
        <w:t>等。因此两者在下行数据包负载量具有明显差异。</w:t>
      </w:r>
      <w:r>
        <w:rPr>
          <w:rFonts w:hint="eastAsia" w:ascii="Times New Roman" w:hAnsi="Times New Roman" w:cs="宋体"/>
          <w:sz w:val="24"/>
          <w:szCs w:val="24"/>
        </w:rPr>
        <w:t>本文分别统计了三款远控木马与三款正常应用在本实验使用的不同操作系统环境中产生的流量下行数据包负载量（InByte）平均值。如5-4所示，远控木马的</w:t>
      </w:r>
      <w:r>
        <w:rPr>
          <w:rFonts w:hint="eastAsia" w:ascii="Times New Roman" w:hAnsi="Times New Roman" w:cs="宋体"/>
          <w:sz w:val="24"/>
          <w:szCs w:val="24"/>
          <w:lang w:val="en-US" w:eastAsia="zh-CN"/>
        </w:rPr>
        <w:t>行为</w:t>
      </w:r>
      <w:r>
        <w:rPr>
          <w:rFonts w:hint="eastAsia" w:ascii="Times New Roman" w:hAnsi="Times New Roman" w:cs="宋体"/>
          <w:sz w:val="24"/>
          <w:szCs w:val="24"/>
        </w:rPr>
        <w:t>特性致使其下行数据包负载量往往低于正常应用。</w:t>
      </w:r>
    </w:p>
    <w:p w14:paraId="111A6FC2">
      <w:pPr>
        <w:spacing w:line="240" w:lineRule="auto"/>
        <w:jc w:val="center"/>
        <w:rPr>
          <w:rFonts w:hint="eastAsia" w:ascii="Times New Roman" w:hAnsi="Times New Roman" w:eastAsia="宋体" w:cs="宋体"/>
          <w:sz w:val="24"/>
          <w:szCs w:val="24"/>
          <w:lang w:eastAsia="zh-CN"/>
        </w:rPr>
      </w:pPr>
      <w:r>
        <w:rPr>
          <w:rFonts w:hint="eastAsia" w:ascii="Times New Roman" w:hAnsi="Times New Roman" w:eastAsia="宋体" w:cs="宋体"/>
          <w:sz w:val="24"/>
          <w:szCs w:val="24"/>
          <w:lang w:eastAsia="zh-CN"/>
        </w:rPr>
        <w:drawing>
          <wp:inline distT="0" distB="0" distL="114300" distR="114300">
            <wp:extent cx="5272405" cy="3422015"/>
            <wp:effectExtent l="0" t="0" r="635" b="6985"/>
            <wp:docPr id="13" name="图片 13" descr="下行负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下行负载"/>
                    <pic:cNvPicPr>
                      <a:picLocks noChangeAspect="1"/>
                    </pic:cNvPicPr>
                  </pic:nvPicPr>
                  <pic:blipFill>
                    <a:blip r:embed="rId32"/>
                    <a:stretch>
                      <a:fillRect/>
                    </a:stretch>
                  </pic:blipFill>
                  <pic:spPr>
                    <a:xfrm>
                      <a:off x="0" y="0"/>
                      <a:ext cx="5272405" cy="3422015"/>
                    </a:xfrm>
                    <a:prstGeom prst="rect">
                      <a:avLst/>
                    </a:prstGeom>
                  </pic:spPr>
                </pic:pic>
              </a:graphicData>
            </a:graphic>
          </wp:inline>
        </w:drawing>
      </w:r>
    </w:p>
    <w:p w14:paraId="19477AFE">
      <w:pPr>
        <w:pStyle w:val="3"/>
        <w:spacing w:line="400" w:lineRule="exact"/>
        <w:jc w:val="center"/>
        <w:rPr>
          <w:rFonts w:hint="eastAsia" w:ascii="宋体" w:hAnsi="宋体" w:eastAsia="宋体" w:cs="宋体"/>
          <w:sz w:val="21"/>
          <w:szCs w:val="21"/>
          <w:lang w:eastAsia="zh-CN"/>
        </w:rPr>
      </w:pPr>
      <w:r>
        <w:rPr>
          <w:rFonts w:hint="eastAsia" w:ascii="宋体" w:hAnsi="宋体" w:eastAsia="宋体" w:cs="宋体"/>
          <w:sz w:val="21"/>
          <w:szCs w:val="21"/>
        </w:rPr>
        <w:t>图 5- 4 下行数据包负载量特征统计图</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单位：字节</w:t>
      </w:r>
      <w:r>
        <w:rPr>
          <w:rFonts w:hint="eastAsia" w:ascii="宋体" w:hAnsi="宋体" w:eastAsia="宋体" w:cs="宋体"/>
          <w:sz w:val="21"/>
          <w:szCs w:val="21"/>
          <w:lang w:eastAsia="zh-CN"/>
        </w:rPr>
        <w:t>）</w:t>
      </w:r>
    </w:p>
    <w:p w14:paraId="081B7787">
      <w:pPr>
        <w:spacing w:line="400" w:lineRule="exact"/>
        <w:jc w:val="left"/>
        <w:outlineLvl w:val="2"/>
        <w:rPr>
          <w:rFonts w:hint="eastAsia" w:ascii="黑体" w:hAnsi="黑体" w:eastAsia="黑体" w:cs="黑体"/>
          <w:sz w:val="24"/>
          <w:szCs w:val="24"/>
        </w:rPr>
      </w:pPr>
      <w:bookmarkStart w:id="70" w:name="_Toc1709"/>
      <w:bookmarkStart w:id="71" w:name="_Toc30671"/>
      <w:r>
        <w:rPr>
          <w:rFonts w:hint="eastAsia" w:ascii="黑体" w:hAnsi="黑体" w:eastAsia="黑体" w:cs="黑体"/>
          <w:sz w:val="24"/>
          <w:szCs w:val="24"/>
        </w:rPr>
        <w:t>5.4.3最大通信时间间隔</w:t>
      </w:r>
      <w:bookmarkEnd w:id="70"/>
      <w:bookmarkEnd w:id="71"/>
    </w:p>
    <w:p w14:paraId="20D8D057">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基于远控木马的交互特性分析发现，其网络通信行为呈现出显著的非连续特征。由于远控木马需等待攻击者的人工指令介入或存在控制端响应延迟（如未及时捕获受害主机上线状态），其通信会话中常会出现数秒</w:t>
      </w:r>
      <w:r>
        <w:rPr>
          <w:rFonts w:hint="eastAsia" w:ascii="Times New Roman" w:hAnsi="Times New Roman" w:cs="宋体"/>
          <w:sz w:val="24"/>
          <w:szCs w:val="24"/>
          <w:lang w:val="en-US" w:eastAsia="zh-CN"/>
        </w:rPr>
        <w:t>甚</w:t>
      </w:r>
      <w:r>
        <w:rPr>
          <w:rFonts w:hint="eastAsia" w:ascii="Times New Roman" w:hAnsi="Times New Roman" w:cs="宋体"/>
          <w:sz w:val="24"/>
          <w:szCs w:val="24"/>
        </w:rPr>
        <w:t>至数分钟的操作静默期，表现为有一段时间内无交互行为。相较而言，正常应用（视频流媒体、文件传输、即时通讯等）在执行功能时通常维持快速且稳定的数据交互。基于此，本文通过捕获通信会话内设定阈值之前的最大通信时间间隔作为判别特征。本文分别统计了三款远控木马与三款正常应用在本实验使用的不同操作系统环境中产生的流量最大通信时间间隔（max_diff）。如</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_Ref16771 \h </w:instrText>
      </w:r>
      <w:r>
        <w:rPr>
          <w:rFonts w:hint="eastAsia" w:ascii="Times New Roman" w:hAnsi="Times New Roman" w:cs="宋体"/>
          <w:sz w:val="24"/>
          <w:szCs w:val="24"/>
        </w:rPr>
        <w:fldChar w:fldCharType="separate"/>
      </w:r>
      <w:r>
        <w:rPr>
          <w:rFonts w:hint="eastAsia" w:ascii="Times New Roman" w:hAnsi="Times New Roman" w:cs="宋体"/>
          <w:sz w:val="24"/>
          <w:szCs w:val="24"/>
        </w:rPr>
        <w:t xml:space="preserve">图 5- </w:t>
      </w:r>
      <w:r>
        <w:rPr>
          <w:rFonts w:hint="eastAsia" w:ascii="Times New Roman" w:hAnsi="Times New Roman" w:cs="宋体"/>
          <w:sz w:val="24"/>
          <w:szCs w:val="24"/>
        </w:rPr>
        <w:fldChar w:fldCharType="end"/>
      </w:r>
      <w:r>
        <w:rPr>
          <w:rFonts w:hint="eastAsia" w:ascii="Times New Roman" w:hAnsi="Times New Roman" w:cs="宋体"/>
          <w:sz w:val="24"/>
          <w:szCs w:val="24"/>
        </w:rPr>
        <w:t>5所示，远控木马的</w:t>
      </w:r>
      <w:r>
        <w:rPr>
          <w:rFonts w:hint="eastAsia" w:ascii="Times New Roman" w:hAnsi="Times New Roman" w:cs="宋体"/>
          <w:sz w:val="24"/>
          <w:szCs w:val="24"/>
          <w:lang w:val="en-US" w:eastAsia="zh-CN"/>
        </w:rPr>
        <w:t>行为</w:t>
      </w:r>
      <w:r>
        <w:rPr>
          <w:rFonts w:hint="eastAsia" w:ascii="Times New Roman" w:hAnsi="Times New Roman" w:cs="宋体"/>
          <w:sz w:val="24"/>
          <w:szCs w:val="24"/>
        </w:rPr>
        <w:t>特性致使其在通信初期最大通信时间间隔往往高于正常应用。</w:t>
      </w:r>
    </w:p>
    <w:p w14:paraId="385B5C21"/>
    <w:p w14:paraId="01A12D4D">
      <w:pP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4945" cy="3415030"/>
            <wp:effectExtent l="0" t="0" r="13335" b="13970"/>
            <wp:docPr id="15" name="图片 15" descr="特征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特征改1"/>
                    <pic:cNvPicPr>
                      <a:picLocks noChangeAspect="1"/>
                    </pic:cNvPicPr>
                  </pic:nvPicPr>
                  <pic:blipFill>
                    <a:blip r:embed="rId33"/>
                    <a:stretch>
                      <a:fillRect/>
                    </a:stretch>
                  </pic:blipFill>
                  <pic:spPr>
                    <a:xfrm>
                      <a:off x="0" y="0"/>
                      <a:ext cx="5274945" cy="3415030"/>
                    </a:xfrm>
                    <a:prstGeom prst="rect">
                      <a:avLst/>
                    </a:prstGeom>
                  </pic:spPr>
                </pic:pic>
              </a:graphicData>
            </a:graphic>
          </wp:inline>
        </w:drawing>
      </w:r>
    </w:p>
    <w:p w14:paraId="28B209A4">
      <w:pPr>
        <w:pStyle w:val="3"/>
        <w:spacing w:line="400" w:lineRule="exact"/>
        <w:jc w:val="center"/>
        <w:rPr>
          <w:rFonts w:hint="eastAsia" w:ascii="宋体" w:hAnsi="宋体" w:eastAsia="宋体" w:cs="宋体"/>
          <w:sz w:val="21"/>
          <w:szCs w:val="21"/>
          <w:lang w:eastAsia="zh-CN"/>
        </w:rPr>
      </w:pPr>
      <w:r>
        <w:rPr>
          <w:rFonts w:hint="eastAsia" w:ascii="宋体" w:hAnsi="宋体" w:eastAsia="宋体" w:cs="宋体"/>
          <w:sz w:val="21"/>
          <w:szCs w:val="21"/>
        </w:rPr>
        <w:t>图 5- 5 最大通信时间间隔特征统计图</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单位：秒</w:t>
      </w:r>
      <w:r>
        <w:rPr>
          <w:rFonts w:hint="eastAsia" w:ascii="宋体" w:hAnsi="宋体" w:eastAsia="宋体" w:cs="宋体"/>
          <w:sz w:val="21"/>
          <w:szCs w:val="21"/>
          <w:lang w:eastAsia="zh-CN"/>
        </w:rPr>
        <w:t>）</w:t>
      </w:r>
    </w:p>
    <w:p w14:paraId="1E7A8EE8"/>
    <w:p w14:paraId="302CBA1E">
      <w:pPr>
        <w:spacing w:line="400" w:lineRule="exact"/>
        <w:jc w:val="left"/>
        <w:outlineLvl w:val="2"/>
        <w:rPr>
          <w:rFonts w:hint="eastAsia" w:ascii="黑体" w:hAnsi="黑体" w:eastAsia="黑体" w:cs="黑体"/>
          <w:sz w:val="24"/>
          <w:szCs w:val="24"/>
        </w:rPr>
      </w:pPr>
      <w:bookmarkStart w:id="72" w:name="_Toc5711"/>
      <w:bookmarkStart w:id="73" w:name="_Toc12548"/>
      <w:r>
        <w:rPr>
          <w:rFonts w:hint="eastAsia" w:ascii="黑体" w:hAnsi="黑体" w:eastAsia="黑体" w:cs="黑体"/>
          <w:sz w:val="24"/>
          <w:szCs w:val="24"/>
        </w:rPr>
        <w:t>5.4.4上下行数据包负载比</w:t>
      </w:r>
      <w:bookmarkEnd w:id="72"/>
      <w:bookmarkEnd w:id="73"/>
    </w:p>
    <w:p w14:paraId="60816B75">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远程控制木马的通信模式在上下行负载分布上呈现明显的非对称性。木马上行流量通常承载大量窃取信息，如键盘记录、屏幕截取、文件窃取等；而下行流量以短指令为主（如心跳响应、命令触发等）。对于正常应用而言，其下行流量需持续传输高密度业务数据（如视频流、网页资源、下载文件等），而上行流量仅包含请求参数等。本文分别统计了三款远控木马与三款正常应用在本实验使用的不同操作系统环境中运行时产生的流量上下行数据包负载比（stdt）。如</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_Ref16915 \h </w:instrText>
      </w:r>
      <w:r>
        <w:rPr>
          <w:rFonts w:hint="eastAsia" w:ascii="Times New Roman" w:hAnsi="Times New Roman" w:cs="宋体"/>
          <w:sz w:val="24"/>
          <w:szCs w:val="24"/>
        </w:rPr>
        <w:fldChar w:fldCharType="separate"/>
      </w:r>
      <w:r>
        <w:rPr>
          <w:rFonts w:hint="eastAsia" w:ascii="Times New Roman" w:hAnsi="Times New Roman" w:cs="宋体"/>
          <w:sz w:val="24"/>
          <w:szCs w:val="24"/>
        </w:rPr>
        <w:t xml:space="preserve">图 5- </w:t>
      </w:r>
      <w:r>
        <w:rPr>
          <w:rFonts w:hint="eastAsia" w:ascii="Times New Roman" w:hAnsi="Times New Roman" w:cs="宋体"/>
          <w:sz w:val="24"/>
          <w:szCs w:val="24"/>
        </w:rPr>
        <w:fldChar w:fldCharType="end"/>
      </w:r>
      <w:r>
        <w:rPr>
          <w:rFonts w:hint="eastAsia" w:ascii="Times New Roman" w:hAnsi="Times New Roman" w:cs="宋体"/>
          <w:sz w:val="24"/>
          <w:szCs w:val="24"/>
        </w:rPr>
        <w:t>6所示，远控木马的</w:t>
      </w:r>
      <w:r>
        <w:rPr>
          <w:rFonts w:hint="eastAsia" w:ascii="Times New Roman" w:hAnsi="Times New Roman" w:cs="宋体"/>
          <w:sz w:val="24"/>
          <w:szCs w:val="24"/>
          <w:lang w:val="en-US" w:eastAsia="zh-CN"/>
        </w:rPr>
        <w:t>行为</w:t>
      </w:r>
      <w:r>
        <w:rPr>
          <w:rFonts w:hint="eastAsia" w:ascii="Times New Roman" w:hAnsi="Times New Roman" w:cs="宋体"/>
          <w:sz w:val="24"/>
          <w:szCs w:val="24"/>
        </w:rPr>
        <w:t>特性致使其上下行数据包负载比往往高于正常应用。</w:t>
      </w:r>
    </w:p>
    <w:p w14:paraId="1F8910B1"/>
    <w:p w14:paraId="1888F2FE">
      <w:pPr>
        <w:rPr>
          <w:rFonts w:hint="eastAsia" w:ascii="宋体" w:hAnsi="宋体" w:cs="宋体"/>
        </w:rPr>
      </w:pPr>
      <w:r>
        <w:rPr>
          <w:rFonts w:hint="eastAsia" w:ascii="宋体" w:hAnsi="宋体" w:cs="宋体"/>
        </w:rPr>
        <w:drawing>
          <wp:inline distT="0" distB="0" distL="114300" distR="114300">
            <wp:extent cx="5273675" cy="3449320"/>
            <wp:effectExtent l="0" t="0" r="14605" b="10160"/>
            <wp:docPr id="16" name="图片 16" descr="特征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特征改2"/>
                    <pic:cNvPicPr>
                      <a:picLocks noChangeAspect="1"/>
                    </pic:cNvPicPr>
                  </pic:nvPicPr>
                  <pic:blipFill>
                    <a:blip r:embed="rId34"/>
                    <a:stretch>
                      <a:fillRect/>
                    </a:stretch>
                  </pic:blipFill>
                  <pic:spPr>
                    <a:xfrm>
                      <a:off x="0" y="0"/>
                      <a:ext cx="5273675" cy="3449320"/>
                    </a:xfrm>
                    <a:prstGeom prst="rect">
                      <a:avLst/>
                    </a:prstGeom>
                  </pic:spPr>
                </pic:pic>
              </a:graphicData>
            </a:graphic>
          </wp:inline>
        </w:drawing>
      </w:r>
    </w:p>
    <w:p w14:paraId="5F5A88CC">
      <w:pPr>
        <w:pStyle w:val="3"/>
        <w:spacing w:line="400" w:lineRule="exact"/>
        <w:jc w:val="center"/>
        <w:rPr>
          <w:rFonts w:hint="default" w:ascii="宋体" w:hAnsi="宋体" w:eastAsia="宋体" w:cs="宋体"/>
          <w:sz w:val="21"/>
          <w:szCs w:val="21"/>
          <w:lang w:val="en-US" w:eastAsia="zh-CN"/>
        </w:rPr>
      </w:pPr>
      <w:r>
        <w:rPr>
          <w:rFonts w:hint="eastAsia" w:ascii="宋体" w:hAnsi="宋体" w:eastAsia="宋体" w:cs="宋体"/>
          <w:sz w:val="21"/>
          <w:szCs w:val="21"/>
        </w:rPr>
        <w:t>图 5- 6</w:t>
      </w:r>
      <w:r>
        <w:rPr>
          <w:rFonts w:hint="eastAsia" w:ascii="宋体" w:hAnsi="宋体" w:eastAsia="宋体" w:cs="宋体"/>
          <w:sz w:val="21"/>
          <w:szCs w:val="21"/>
          <w:lang w:val="en-US" w:eastAsia="zh-CN"/>
        </w:rPr>
        <w:t>上下行数据包负载比</w:t>
      </w:r>
    </w:p>
    <w:p w14:paraId="7DAFC382"/>
    <w:p w14:paraId="50C0AB8A">
      <w:pPr>
        <w:spacing w:line="400" w:lineRule="exact"/>
        <w:jc w:val="left"/>
        <w:outlineLvl w:val="1"/>
        <w:rPr>
          <w:rFonts w:hint="eastAsia" w:ascii="黑体" w:hAnsi="黑体" w:eastAsia="黑体" w:cs="黑体"/>
          <w:sz w:val="30"/>
          <w:szCs w:val="30"/>
        </w:rPr>
      </w:pPr>
      <w:bookmarkStart w:id="74" w:name="_Toc30216"/>
      <w:bookmarkStart w:id="75" w:name="_Toc28710"/>
      <w:r>
        <w:rPr>
          <w:rFonts w:hint="eastAsia" w:ascii="黑体" w:hAnsi="黑体" w:eastAsia="黑体" w:cs="黑体"/>
          <w:sz w:val="30"/>
          <w:szCs w:val="30"/>
        </w:rPr>
        <w:t>5.5 结果分析</w:t>
      </w:r>
      <w:bookmarkEnd w:id="74"/>
      <w:bookmarkEnd w:id="75"/>
    </w:p>
    <w:p w14:paraId="7395B32F">
      <w:pPr>
        <w:spacing w:line="400" w:lineRule="exact"/>
        <w:jc w:val="left"/>
        <w:outlineLvl w:val="2"/>
        <w:rPr>
          <w:rFonts w:hint="eastAsia" w:ascii="黑体" w:hAnsi="黑体" w:eastAsia="黑体" w:cs="黑体"/>
          <w:sz w:val="24"/>
          <w:szCs w:val="24"/>
        </w:rPr>
      </w:pPr>
      <w:bookmarkStart w:id="76" w:name="_Toc29041"/>
      <w:r>
        <w:rPr>
          <w:rFonts w:hint="eastAsia" w:ascii="黑体" w:hAnsi="黑体" w:eastAsia="黑体" w:cs="黑体"/>
          <w:sz w:val="24"/>
          <w:szCs w:val="24"/>
        </w:rPr>
        <w:t>5.5.1 实验结果</w:t>
      </w:r>
      <w:bookmarkEnd w:id="76"/>
    </w:p>
    <w:p w14:paraId="4D5FEAE6">
      <w:pPr>
        <w:spacing w:line="400" w:lineRule="exact"/>
        <w:ind w:firstLine="480" w:firstLineChars="200"/>
        <w:rPr>
          <w:sz w:val="24"/>
          <w:szCs w:val="24"/>
        </w:rPr>
      </w:pPr>
      <w:r>
        <w:rPr>
          <w:rFonts w:hint="eastAsia" w:ascii="Times New Roman" w:hAnsi="Times New Roman" w:cs="宋体"/>
          <w:sz w:val="24"/>
          <w:szCs w:val="24"/>
        </w:rPr>
        <w:t>本文采用了5.3节中的评估指标对所提出的检测方法的有效性进行了验证。实验结果详见表5-</w:t>
      </w:r>
      <w:r>
        <w:rPr>
          <w:rFonts w:hint="eastAsia" w:ascii="Times New Roman" w:hAnsi="Times New Roman" w:cs="宋体"/>
          <w:sz w:val="24"/>
          <w:szCs w:val="24"/>
          <w:lang w:val="en-US" w:eastAsia="zh-CN"/>
        </w:rPr>
        <w:t>4</w:t>
      </w:r>
      <w:r>
        <w:rPr>
          <w:rFonts w:hint="eastAsia" w:ascii="Times New Roman" w:hAnsi="Times New Roman" w:cs="宋体"/>
          <w:sz w:val="24"/>
          <w:szCs w:val="24"/>
        </w:rPr>
        <w:t>。在</w:t>
      </w:r>
      <w:r>
        <w:rPr>
          <w:rFonts w:hint="eastAsia" w:ascii="Times New Roman" w:hAnsi="Times New Roman" w:cs="宋体"/>
          <w:sz w:val="24"/>
          <w:szCs w:val="24"/>
          <w:lang w:val="en-US" w:eastAsia="zh-CN"/>
        </w:rPr>
        <w:t>使用</w:t>
      </w:r>
      <w:r>
        <w:rPr>
          <w:rFonts w:hint="eastAsia" w:ascii="Times New Roman" w:hAnsi="Times New Roman" w:cs="宋体"/>
          <w:sz w:val="24"/>
          <w:szCs w:val="24"/>
        </w:rPr>
        <w:t>随机森林算法时，检测准确率达到了95.1%，同时漏检率（FNR）为</w:t>
      </w:r>
      <w:r>
        <w:rPr>
          <w:rFonts w:hint="eastAsia" w:ascii="Times New Roman" w:hAnsi="Times New Roman" w:cs="宋体"/>
          <w:sz w:val="24"/>
          <w:szCs w:val="24"/>
          <w:lang w:val="en-US" w:eastAsia="zh-CN"/>
        </w:rPr>
        <w:t>9.5%</w:t>
      </w:r>
      <w:r>
        <w:rPr>
          <w:rFonts w:hint="eastAsia" w:ascii="Times New Roman" w:hAnsi="Times New Roman" w:cs="宋体"/>
          <w:sz w:val="24"/>
          <w:szCs w:val="24"/>
        </w:rPr>
        <w:t>，</w:t>
      </w:r>
      <w:r>
        <w:rPr>
          <w:rFonts w:hint="eastAsia" w:ascii="Times New Roman" w:hAnsi="Times New Roman" w:cs="宋体"/>
          <w:sz w:val="24"/>
          <w:szCs w:val="24"/>
          <w:lang w:val="en-US" w:eastAsia="zh-CN"/>
        </w:rPr>
        <w:t>表明</w:t>
      </w:r>
      <w:r>
        <w:rPr>
          <w:rFonts w:hint="eastAsia" w:ascii="Times New Roman" w:hAnsi="Times New Roman" w:cs="宋体"/>
          <w:sz w:val="24"/>
          <w:szCs w:val="24"/>
        </w:rPr>
        <w:t>仅有9.5%的远控木马可能会逃脱检测。而误检率（FPR）为</w:t>
      </w:r>
      <w:r>
        <w:rPr>
          <w:rFonts w:hint="eastAsia" w:ascii="Times New Roman" w:hAnsi="Times New Roman" w:cs="宋体"/>
          <w:sz w:val="24"/>
          <w:szCs w:val="24"/>
          <w:lang w:val="en-US" w:eastAsia="zh-CN"/>
        </w:rPr>
        <w:t>1.1%</w:t>
      </w:r>
      <w:r>
        <w:rPr>
          <w:rFonts w:hint="eastAsia" w:ascii="Times New Roman" w:hAnsi="Times New Roman" w:cs="宋体"/>
          <w:sz w:val="24"/>
          <w:szCs w:val="24"/>
        </w:rPr>
        <w:t>，</w:t>
      </w:r>
      <w:r>
        <w:rPr>
          <w:rFonts w:hint="eastAsia" w:ascii="Times New Roman" w:hAnsi="Times New Roman" w:cs="宋体"/>
          <w:sz w:val="24"/>
          <w:szCs w:val="24"/>
          <w:lang w:val="en-US" w:eastAsia="zh-CN"/>
        </w:rPr>
        <w:t>表明</w:t>
      </w:r>
      <w:r>
        <w:rPr>
          <w:rFonts w:hint="eastAsia" w:ascii="Times New Roman" w:hAnsi="Times New Roman" w:cs="宋体"/>
          <w:sz w:val="24"/>
          <w:szCs w:val="24"/>
        </w:rPr>
        <w:t>仅有1.1%的正常网络流量会被误判为远控木马流量。这一结果表明本文</w:t>
      </w:r>
      <w:r>
        <w:rPr>
          <w:rFonts w:hint="eastAsia" w:ascii="Times New Roman" w:hAnsi="Times New Roman" w:cs="宋体"/>
          <w:sz w:val="24"/>
          <w:szCs w:val="24"/>
          <w:lang w:val="en-US" w:eastAsia="zh-CN"/>
        </w:rPr>
        <w:t>所分析特征的有效性</w:t>
      </w:r>
      <w:r>
        <w:rPr>
          <w:rFonts w:hint="eastAsia" w:ascii="Times New Roman" w:hAnsi="Times New Roman" w:cs="宋体"/>
          <w:sz w:val="24"/>
          <w:szCs w:val="24"/>
        </w:rPr>
        <w:t>，能够快速准确地检测出远控木马流量</w:t>
      </w:r>
      <w:r>
        <w:rPr>
          <w:rFonts w:hint="eastAsia" w:ascii="Times New Roman" w:hAnsi="Times New Roman" w:cs="宋体"/>
          <w:sz w:val="24"/>
          <w:szCs w:val="24"/>
          <w:lang w:eastAsia="zh-CN"/>
        </w:rPr>
        <w:t>，</w:t>
      </w:r>
      <w:r>
        <w:rPr>
          <w:rFonts w:hint="eastAsia" w:ascii="Times New Roman" w:hAnsi="Times New Roman" w:cs="宋体"/>
          <w:sz w:val="24"/>
          <w:szCs w:val="24"/>
          <w:lang w:val="en-US" w:eastAsia="zh-CN"/>
        </w:rPr>
        <w:t>且影响</w:t>
      </w:r>
      <w:r>
        <w:rPr>
          <w:rFonts w:hint="eastAsia" w:ascii="Times New Roman" w:hAnsi="Times New Roman" w:cs="宋体"/>
          <w:sz w:val="24"/>
          <w:szCs w:val="24"/>
        </w:rPr>
        <w:t>正常网络活动</w:t>
      </w:r>
      <w:r>
        <w:rPr>
          <w:rFonts w:hint="eastAsia" w:ascii="Times New Roman" w:hAnsi="Times New Roman" w:cs="宋体"/>
          <w:sz w:val="24"/>
          <w:szCs w:val="24"/>
          <w:lang w:val="en-US" w:eastAsia="zh-CN"/>
        </w:rPr>
        <w:t>极小</w:t>
      </w:r>
      <w:r>
        <w:rPr>
          <w:rFonts w:hint="eastAsia" w:ascii="Times New Roman" w:hAnsi="Times New Roman" w:cs="宋体"/>
          <w:sz w:val="24"/>
          <w:szCs w:val="24"/>
        </w:rPr>
        <w:t>。</w:t>
      </w:r>
    </w:p>
    <w:p w14:paraId="122BE89F">
      <w:pPr>
        <w:pStyle w:val="3"/>
        <w:spacing w:line="400" w:lineRule="exact"/>
        <w:jc w:val="center"/>
        <w:rPr>
          <w:rFonts w:hint="eastAsia" w:ascii="宋体" w:hAnsi="宋体" w:eastAsia="宋体" w:cs="宋体"/>
          <w:sz w:val="21"/>
          <w:szCs w:val="21"/>
        </w:rPr>
      </w:pPr>
      <w:bookmarkStart w:id="77" w:name="_Ref16921"/>
      <w:r>
        <w:rPr>
          <w:rFonts w:hint="eastAsia" w:ascii="宋体" w:hAnsi="宋体" w:eastAsia="宋体" w:cs="宋体"/>
          <w:sz w:val="21"/>
          <w:szCs w:val="21"/>
        </w:rPr>
        <w:t>表 5-</w:t>
      </w:r>
      <w:bookmarkEnd w:id="77"/>
      <w:r>
        <w:rPr>
          <w:rFonts w:hint="eastAsia" w:ascii="宋体" w:hAnsi="宋体" w:eastAsia="宋体" w:cs="宋体"/>
          <w:sz w:val="21"/>
          <w:szCs w:val="21"/>
          <w:lang w:val="en-US" w:eastAsia="zh-CN"/>
        </w:rPr>
        <w:t>4</w:t>
      </w:r>
      <w:r>
        <w:rPr>
          <w:rFonts w:hint="eastAsia" w:ascii="宋体" w:hAnsi="宋体" w:eastAsia="宋体" w:cs="宋体"/>
          <w:sz w:val="21"/>
          <w:szCs w:val="21"/>
        </w:rPr>
        <w:t xml:space="preserve"> 实验结果</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10"/>
        <w:gridCol w:w="3910"/>
      </w:tblGrid>
      <w:tr w14:paraId="1182A40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1" w:hRule="atLeast"/>
          <w:jc w:val="center"/>
        </w:trPr>
        <w:tc>
          <w:tcPr>
            <w:tcW w:w="3910" w:type="dxa"/>
            <w:tcBorders>
              <w:bottom w:val="single" w:color="auto" w:sz="4" w:space="0"/>
            </w:tcBorders>
          </w:tcPr>
          <w:p w14:paraId="05EC1821">
            <w:pPr>
              <w:keepNext w:val="0"/>
              <w:keepLines w:val="0"/>
              <w:suppressLineNumbers w:val="0"/>
              <w:spacing w:before="0" w:beforeAutospacing="0" w:after="160" w:afterAutospacing="0" w:line="276" w:lineRule="auto"/>
              <w:ind w:left="0" w:right="0"/>
              <w:jc w:val="center"/>
              <w:rPr>
                <w:rFonts w:hint="eastAsia" w:ascii="宋体" w:hAnsi="宋体" w:cs="宋体"/>
                <w:b/>
                <w:bCs/>
                <w:sz w:val="24"/>
                <w:szCs w:val="28"/>
              </w:rPr>
            </w:pPr>
            <w:r>
              <w:rPr>
                <w:rFonts w:hint="eastAsia" w:ascii="宋体" w:hAnsi="宋体" w:cs="宋体"/>
                <w:b/>
                <w:bCs/>
                <w:sz w:val="24"/>
                <w:szCs w:val="28"/>
              </w:rPr>
              <w:t>评估指标</w:t>
            </w:r>
          </w:p>
        </w:tc>
        <w:tc>
          <w:tcPr>
            <w:tcW w:w="3910" w:type="dxa"/>
            <w:tcBorders>
              <w:bottom w:val="single" w:color="auto" w:sz="4" w:space="0"/>
            </w:tcBorders>
          </w:tcPr>
          <w:p w14:paraId="511FBE8A">
            <w:pPr>
              <w:keepNext w:val="0"/>
              <w:keepLines w:val="0"/>
              <w:suppressLineNumbers w:val="0"/>
              <w:spacing w:before="0" w:beforeAutospacing="0" w:after="160" w:afterAutospacing="0" w:line="276" w:lineRule="auto"/>
              <w:ind w:left="0" w:right="0"/>
              <w:jc w:val="center"/>
              <w:rPr>
                <w:rFonts w:hint="eastAsia" w:ascii="宋体" w:hAnsi="宋体" w:cs="宋体"/>
                <w:b/>
                <w:bCs/>
                <w:sz w:val="24"/>
                <w:szCs w:val="28"/>
              </w:rPr>
            </w:pPr>
            <w:r>
              <w:rPr>
                <w:rFonts w:hint="eastAsia" w:ascii="宋体" w:hAnsi="宋体" w:cs="宋体"/>
                <w:b/>
                <w:bCs/>
                <w:sz w:val="24"/>
                <w:szCs w:val="28"/>
              </w:rPr>
              <w:t>指标值</w:t>
            </w:r>
          </w:p>
        </w:tc>
      </w:tr>
      <w:tr w14:paraId="1DC24EF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jc w:val="center"/>
        </w:trPr>
        <w:tc>
          <w:tcPr>
            <w:tcW w:w="3910" w:type="dxa"/>
            <w:tcBorders>
              <w:top w:val="single" w:color="auto" w:sz="4" w:space="0"/>
              <w:tl2br w:val="nil"/>
              <w:tr2bl w:val="nil"/>
            </w:tcBorders>
          </w:tcPr>
          <w:p w14:paraId="66CB1CD4">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8"/>
              </w:rPr>
            </w:pPr>
            <w:r>
              <w:rPr>
                <w:rFonts w:hint="default" w:ascii="Times New Roman" w:hAnsi="Times New Roman" w:cs="Times New Roman"/>
                <w:sz w:val="24"/>
                <w:szCs w:val="28"/>
              </w:rPr>
              <w:t>Accuracy</w:t>
            </w:r>
          </w:p>
        </w:tc>
        <w:tc>
          <w:tcPr>
            <w:tcW w:w="3910" w:type="dxa"/>
            <w:tcBorders>
              <w:top w:val="single" w:color="auto" w:sz="4" w:space="0"/>
              <w:tl2br w:val="nil"/>
              <w:tr2bl w:val="nil"/>
            </w:tcBorders>
          </w:tcPr>
          <w:p w14:paraId="59FB9295">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8"/>
              </w:rPr>
            </w:pPr>
            <w:r>
              <w:rPr>
                <w:rFonts w:hint="default" w:ascii="Times New Roman" w:hAnsi="Times New Roman" w:cs="Times New Roman"/>
                <w:sz w:val="24"/>
                <w:szCs w:val="28"/>
              </w:rPr>
              <w:t>0.951</w:t>
            </w:r>
          </w:p>
        </w:tc>
      </w:tr>
      <w:tr w14:paraId="6F390F2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910" w:type="dxa"/>
            <w:tcBorders>
              <w:tl2br w:val="nil"/>
              <w:tr2bl w:val="nil"/>
            </w:tcBorders>
          </w:tcPr>
          <w:p w14:paraId="74EDA715">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8"/>
              </w:rPr>
            </w:pPr>
            <w:r>
              <w:rPr>
                <w:rFonts w:hint="default" w:ascii="Times New Roman" w:hAnsi="Times New Roman" w:cs="Times New Roman"/>
                <w:sz w:val="24"/>
                <w:szCs w:val="28"/>
              </w:rPr>
              <w:t>FNR</w:t>
            </w:r>
          </w:p>
        </w:tc>
        <w:tc>
          <w:tcPr>
            <w:tcW w:w="3910" w:type="dxa"/>
            <w:tcBorders>
              <w:tl2br w:val="nil"/>
              <w:tr2bl w:val="nil"/>
            </w:tcBorders>
          </w:tcPr>
          <w:p w14:paraId="6D18A668">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8"/>
              </w:rPr>
            </w:pPr>
            <w:r>
              <w:rPr>
                <w:rFonts w:hint="default" w:ascii="Times New Roman" w:hAnsi="Times New Roman" w:cs="Times New Roman"/>
                <w:sz w:val="24"/>
                <w:szCs w:val="28"/>
              </w:rPr>
              <w:t>0.095</w:t>
            </w:r>
          </w:p>
        </w:tc>
      </w:tr>
      <w:tr w14:paraId="60936AC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3910" w:type="dxa"/>
            <w:tcBorders>
              <w:tl2br w:val="nil"/>
              <w:tr2bl w:val="nil"/>
            </w:tcBorders>
          </w:tcPr>
          <w:p w14:paraId="0E4A8970">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8"/>
              </w:rPr>
            </w:pPr>
            <w:r>
              <w:rPr>
                <w:rFonts w:hint="default" w:ascii="Times New Roman" w:hAnsi="Times New Roman" w:cs="Times New Roman"/>
                <w:sz w:val="24"/>
                <w:szCs w:val="28"/>
              </w:rPr>
              <w:t>FPR</w:t>
            </w:r>
          </w:p>
        </w:tc>
        <w:tc>
          <w:tcPr>
            <w:tcW w:w="3910" w:type="dxa"/>
            <w:tcBorders>
              <w:tl2br w:val="nil"/>
              <w:tr2bl w:val="nil"/>
            </w:tcBorders>
          </w:tcPr>
          <w:p w14:paraId="387F3855">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8"/>
              </w:rPr>
            </w:pPr>
            <w:r>
              <w:rPr>
                <w:rFonts w:hint="default" w:ascii="Times New Roman" w:hAnsi="Times New Roman" w:cs="Times New Roman"/>
                <w:sz w:val="24"/>
                <w:szCs w:val="28"/>
              </w:rPr>
              <w:t>0.011</w:t>
            </w:r>
          </w:p>
        </w:tc>
      </w:tr>
    </w:tbl>
    <w:p w14:paraId="6BDDCA91">
      <w:pPr>
        <w:spacing w:line="400" w:lineRule="exact"/>
        <w:rPr>
          <w:rFonts w:ascii="Times New Roman" w:hAnsi="Times New Roman" w:eastAsia="黑体"/>
          <w:sz w:val="32"/>
          <w:szCs w:val="32"/>
        </w:rPr>
      </w:pPr>
      <w:bookmarkStart w:id="78" w:name="_Toc9904"/>
    </w:p>
    <w:p w14:paraId="754D2254">
      <w:pPr>
        <w:spacing w:line="400" w:lineRule="exact"/>
        <w:jc w:val="left"/>
        <w:outlineLvl w:val="2"/>
        <w:rPr>
          <w:rFonts w:hint="eastAsia" w:ascii="黑体" w:hAnsi="黑体" w:eastAsia="黑体" w:cs="黑体"/>
          <w:sz w:val="24"/>
          <w:szCs w:val="24"/>
        </w:rPr>
      </w:pPr>
      <w:bookmarkStart w:id="79" w:name="_Toc7212"/>
      <w:r>
        <w:rPr>
          <w:rFonts w:hint="eastAsia" w:ascii="黑体" w:hAnsi="黑体" w:eastAsia="黑体" w:cs="黑体"/>
          <w:sz w:val="24"/>
          <w:szCs w:val="24"/>
        </w:rPr>
        <w:t>5.5.2 对比实验</w:t>
      </w:r>
      <w:bookmarkEnd w:id="79"/>
    </w:p>
    <w:p w14:paraId="5B7DEE1B">
      <w:pPr>
        <w:spacing w:line="400" w:lineRule="exact"/>
        <w:ind w:firstLine="480" w:firstLineChars="200"/>
        <w:rPr>
          <w:rFonts w:hint="eastAsia" w:ascii="宋体" w:hAnsi="宋体"/>
          <w:b/>
          <w:bCs/>
        </w:rPr>
      </w:pPr>
      <w:r>
        <w:rPr>
          <w:rFonts w:hint="eastAsia" w:ascii="Times New Roman" w:hAnsi="Times New Roman" w:cs="宋体"/>
          <w:sz w:val="24"/>
          <w:szCs w:val="24"/>
        </w:rPr>
        <w:t>为进一步评估本文的检测精度，本文与文献</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_Ref131673503 \r \h </w:instrText>
      </w:r>
      <w:r>
        <w:rPr>
          <w:rFonts w:hint="eastAsia" w:ascii="Times New Roman" w:hAnsi="Times New Roman" w:cs="宋体"/>
          <w:sz w:val="24"/>
          <w:szCs w:val="24"/>
        </w:rPr>
        <w:fldChar w:fldCharType="separate"/>
      </w:r>
      <w:r>
        <w:rPr>
          <w:rFonts w:hint="eastAsia" w:ascii="Times New Roman" w:hAnsi="Times New Roman" w:cs="宋体"/>
          <w:sz w:val="24"/>
          <w:szCs w:val="24"/>
        </w:rPr>
        <w:t>[21]</w:t>
      </w:r>
      <w:r>
        <w:rPr>
          <w:rFonts w:hint="eastAsia" w:ascii="Times New Roman" w:hAnsi="Times New Roman" w:cs="宋体"/>
          <w:sz w:val="24"/>
          <w:szCs w:val="24"/>
        </w:rPr>
        <w:fldChar w:fldCharType="end"/>
      </w:r>
      <w:del w:id="1" w:author="always" w:date="2025-05-07T20:11:15Z">
        <w:r>
          <w:rPr>
            <w:rFonts w:hint="eastAsia" w:ascii="Times New Roman" w:hAnsi="Times New Roman" w:cs="宋体"/>
            <w:sz w:val="24"/>
            <w:szCs w:val="24"/>
          </w:rPr>
          <w:delText>检测方法</w:delText>
        </w:r>
      </w:del>
      <w:r>
        <w:rPr>
          <w:rFonts w:hint="eastAsia" w:ascii="Times New Roman" w:hAnsi="Times New Roman" w:cs="宋体"/>
          <w:sz w:val="24"/>
          <w:szCs w:val="24"/>
        </w:rPr>
        <w:t>进行了对比实验。文献</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_Ref131673503 \r \h </w:instrText>
      </w:r>
      <w:r>
        <w:rPr>
          <w:rFonts w:hint="eastAsia" w:ascii="Times New Roman" w:hAnsi="Times New Roman" w:cs="宋体"/>
          <w:sz w:val="24"/>
          <w:szCs w:val="24"/>
        </w:rPr>
        <w:fldChar w:fldCharType="separate"/>
      </w:r>
      <w:r>
        <w:rPr>
          <w:rFonts w:hint="eastAsia" w:ascii="Times New Roman" w:hAnsi="Times New Roman" w:cs="宋体"/>
          <w:sz w:val="24"/>
          <w:szCs w:val="24"/>
        </w:rPr>
        <w:t>[21]</w:t>
      </w:r>
      <w:r>
        <w:rPr>
          <w:rFonts w:hint="eastAsia" w:ascii="Times New Roman" w:hAnsi="Times New Roman" w:cs="宋体"/>
          <w:sz w:val="24"/>
          <w:szCs w:val="24"/>
        </w:rPr>
        <w:fldChar w:fldCharType="end"/>
      </w:r>
      <w:r>
        <w:rPr>
          <w:rFonts w:hint="eastAsia" w:ascii="Times New Roman" w:hAnsi="Times New Roman" w:cs="宋体"/>
          <w:sz w:val="24"/>
          <w:szCs w:val="24"/>
        </w:rPr>
        <w:t>从5分钟的通信流量中分析提取特征使用极端梯度提升（Extreme Gradient Boosting，XGBoost）算法分类，并优化了部分XGBoost参数。本文为测试在远控木马通信初期时的检测表现，测试了文献</w:t>
      </w:r>
      <w:r>
        <w:rPr>
          <w:rFonts w:hint="eastAsia" w:ascii="Times New Roman" w:hAnsi="Times New Roman" w:cs="宋体"/>
          <w:sz w:val="24"/>
          <w:szCs w:val="24"/>
        </w:rPr>
        <w:fldChar w:fldCharType="begin"/>
      </w:r>
      <w:r>
        <w:rPr>
          <w:rFonts w:hint="eastAsia" w:ascii="Times New Roman" w:hAnsi="Times New Roman" w:cs="宋体"/>
          <w:sz w:val="24"/>
          <w:szCs w:val="24"/>
        </w:rPr>
        <w:instrText xml:space="preserve"> REF _Ref131673503 \r \h </w:instrText>
      </w:r>
      <w:r>
        <w:rPr>
          <w:rFonts w:hint="eastAsia" w:ascii="Times New Roman" w:hAnsi="Times New Roman" w:cs="宋体"/>
          <w:sz w:val="24"/>
          <w:szCs w:val="24"/>
        </w:rPr>
        <w:fldChar w:fldCharType="separate"/>
      </w:r>
      <w:r>
        <w:rPr>
          <w:rFonts w:hint="eastAsia" w:ascii="Times New Roman" w:hAnsi="Times New Roman" w:cs="宋体"/>
          <w:sz w:val="24"/>
          <w:szCs w:val="24"/>
        </w:rPr>
        <w:t>[21]</w:t>
      </w:r>
      <w:r>
        <w:rPr>
          <w:rFonts w:hint="eastAsia" w:ascii="Times New Roman" w:hAnsi="Times New Roman" w:cs="宋体"/>
          <w:sz w:val="24"/>
          <w:szCs w:val="24"/>
        </w:rPr>
        <w:fldChar w:fldCharType="end"/>
      </w:r>
      <w:r>
        <w:rPr>
          <w:rFonts w:hint="eastAsia" w:ascii="Times New Roman" w:hAnsi="Times New Roman" w:cs="宋体"/>
          <w:sz w:val="24"/>
          <w:szCs w:val="24"/>
        </w:rPr>
        <w:t>中所提方法在下行负载包数量</w:t>
      </w:r>
      <w:r>
        <w:rPr>
          <w:rFonts w:hint="eastAsia" w:ascii="Times New Roman" w:hAnsi="Times New Roman" w:cs="宋体"/>
          <w:sz w:val="24"/>
          <w:szCs w:val="24"/>
          <w:lang w:val="en-US" w:eastAsia="zh-CN"/>
        </w:rPr>
        <w:t>为</w:t>
      </w:r>
      <w:r>
        <w:rPr>
          <w:rFonts w:hint="eastAsia" w:ascii="Times New Roman" w:hAnsi="Times New Roman" w:cs="宋体"/>
          <w:sz w:val="24"/>
          <w:szCs w:val="24"/>
        </w:rPr>
        <w:t>5时的检测精度。如表5-5所示。</w:t>
      </w:r>
      <w:bookmarkStart w:id="80" w:name="_Toc138773919"/>
    </w:p>
    <w:p w14:paraId="40DEACCC">
      <w:pPr>
        <w:pStyle w:val="3"/>
        <w:spacing w:line="400" w:lineRule="exact"/>
        <w:jc w:val="center"/>
        <w:rPr>
          <w:rFonts w:hint="eastAsia" w:ascii="宋体" w:hAnsi="宋体" w:eastAsia="宋体" w:cs="宋体"/>
          <w:sz w:val="21"/>
          <w:szCs w:val="21"/>
        </w:rPr>
      </w:pPr>
      <w:r>
        <w:rPr>
          <w:rFonts w:hint="eastAsia" w:ascii="宋体" w:hAnsi="宋体" w:eastAsia="宋体" w:cs="宋体"/>
          <w:sz w:val="21"/>
          <w:szCs w:val="21"/>
        </w:rPr>
        <w:t>表5-5不同方法在测试集上的检测结果</w:t>
      </w:r>
      <w:bookmarkEnd w:id="80"/>
    </w:p>
    <w:tbl>
      <w:tblPr>
        <w:tblStyle w:val="13"/>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1267"/>
        <w:gridCol w:w="1586"/>
        <w:gridCol w:w="1671"/>
      </w:tblGrid>
      <w:tr w14:paraId="1DFCDF49">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jc w:val="center"/>
        </w:trPr>
        <w:tc>
          <w:tcPr>
            <w:tcW w:w="2127" w:type="dxa"/>
            <w:tcBorders>
              <w:top w:val="single" w:color="auto" w:sz="12" w:space="0"/>
              <w:bottom w:val="single" w:color="auto" w:sz="6" w:space="0"/>
              <w:tl2br w:val="single" w:color="auto" w:sz="4" w:space="0"/>
            </w:tcBorders>
          </w:tcPr>
          <w:p w14:paraId="4D00D653">
            <w:pPr>
              <w:keepNext w:val="0"/>
              <w:keepLines w:val="0"/>
              <w:suppressLineNumbers w:val="0"/>
              <w:spacing w:before="0" w:beforeAutospacing="0" w:after="160" w:afterAutospacing="0" w:line="276"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评价指标</w:t>
            </w:r>
          </w:p>
          <w:p w14:paraId="1A964A39">
            <w:pPr>
              <w:keepNext w:val="0"/>
              <w:keepLines w:val="0"/>
              <w:suppressLineNumbers w:val="0"/>
              <w:spacing w:before="0" w:beforeAutospacing="0" w:after="160" w:afterAutospacing="0"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方法</w:t>
            </w:r>
          </w:p>
        </w:tc>
        <w:tc>
          <w:tcPr>
            <w:tcW w:w="1267" w:type="dxa"/>
            <w:tcBorders>
              <w:top w:val="single" w:color="auto" w:sz="12" w:space="0"/>
              <w:bottom w:val="single" w:color="auto" w:sz="6" w:space="0"/>
            </w:tcBorders>
            <w:vAlign w:val="center"/>
          </w:tcPr>
          <w:p w14:paraId="3E76917A">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eastAsia="黑体" w:cs="Times New Roman"/>
                <w:sz w:val="24"/>
                <w:szCs w:val="24"/>
              </w:rPr>
              <w:t>Accuracy</w:t>
            </w:r>
          </w:p>
        </w:tc>
        <w:tc>
          <w:tcPr>
            <w:tcW w:w="1586" w:type="dxa"/>
            <w:tcBorders>
              <w:top w:val="single" w:color="auto" w:sz="12" w:space="0"/>
              <w:bottom w:val="single" w:color="auto" w:sz="4" w:space="0"/>
            </w:tcBorders>
            <w:vAlign w:val="center"/>
          </w:tcPr>
          <w:p w14:paraId="2A4A5BD7">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FNR</w:t>
            </w:r>
          </w:p>
        </w:tc>
        <w:tc>
          <w:tcPr>
            <w:tcW w:w="1671" w:type="dxa"/>
            <w:tcBorders>
              <w:top w:val="single" w:color="auto" w:sz="12" w:space="0"/>
              <w:bottom w:val="single" w:color="auto" w:sz="4" w:space="0"/>
            </w:tcBorders>
            <w:vAlign w:val="center"/>
          </w:tcPr>
          <w:p w14:paraId="19D274CD">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FPR</w:t>
            </w:r>
          </w:p>
        </w:tc>
      </w:tr>
      <w:tr w14:paraId="11D5786E">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 w:hRule="atLeast"/>
          <w:jc w:val="center"/>
        </w:trPr>
        <w:tc>
          <w:tcPr>
            <w:tcW w:w="2127" w:type="dxa"/>
            <w:tcBorders>
              <w:top w:val="single" w:color="auto" w:sz="6" w:space="0"/>
            </w:tcBorders>
          </w:tcPr>
          <w:p w14:paraId="1A899FE2">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文献</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REF _Ref129892851 \r \h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p>
        </w:tc>
        <w:tc>
          <w:tcPr>
            <w:tcW w:w="1267" w:type="dxa"/>
            <w:tcBorders>
              <w:top w:val="single" w:color="auto" w:sz="6" w:space="0"/>
            </w:tcBorders>
          </w:tcPr>
          <w:p w14:paraId="434C613B">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0.951</w:t>
            </w:r>
          </w:p>
        </w:tc>
        <w:tc>
          <w:tcPr>
            <w:tcW w:w="1586" w:type="dxa"/>
            <w:tcBorders>
              <w:top w:val="nil"/>
            </w:tcBorders>
          </w:tcPr>
          <w:p w14:paraId="7BB759AF">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0.095</w:t>
            </w:r>
          </w:p>
        </w:tc>
        <w:tc>
          <w:tcPr>
            <w:tcW w:w="1671" w:type="dxa"/>
            <w:tcBorders>
              <w:top w:val="nil"/>
            </w:tcBorders>
          </w:tcPr>
          <w:p w14:paraId="778B0C8C">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0.011</w:t>
            </w:r>
          </w:p>
        </w:tc>
      </w:tr>
      <w:tr w14:paraId="0FF7980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jc w:val="center"/>
        </w:trPr>
        <w:tc>
          <w:tcPr>
            <w:tcW w:w="2127" w:type="dxa"/>
            <w:tcBorders>
              <w:bottom w:val="single" w:color="auto" w:sz="12" w:space="0"/>
            </w:tcBorders>
          </w:tcPr>
          <w:p w14:paraId="59DE6AF1">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本文方法</w:t>
            </w:r>
          </w:p>
        </w:tc>
        <w:tc>
          <w:tcPr>
            <w:tcW w:w="1267" w:type="dxa"/>
            <w:tcBorders>
              <w:bottom w:val="single" w:color="auto" w:sz="12" w:space="0"/>
            </w:tcBorders>
          </w:tcPr>
          <w:p w14:paraId="53C207DF">
            <w:pPr>
              <w:keepNext w:val="0"/>
              <w:keepLines w:val="0"/>
              <w:suppressLineNumbers w:val="0"/>
              <w:spacing w:before="0" w:beforeAutospacing="0" w:after="160" w:afterAutospacing="0" w:line="360" w:lineRule="auto"/>
              <w:ind w:left="0" w:right="0"/>
              <w:jc w:val="center"/>
              <w:rPr>
                <w:rFonts w:hint="default" w:ascii="Times New Roman" w:hAnsi="Times New Roman" w:eastAsia="宋体" w:cs="Times New Roman"/>
                <w:sz w:val="24"/>
                <w:szCs w:val="24"/>
                <w:lang w:eastAsia="zh-CN"/>
              </w:rPr>
            </w:pPr>
            <w:r>
              <w:rPr>
                <w:rFonts w:hint="default" w:ascii="Times New Roman" w:hAnsi="Times New Roman" w:cs="Times New Roman"/>
                <w:sz w:val="24"/>
                <w:szCs w:val="24"/>
              </w:rPr>
              <w:t>0.92</w:t>
            </w:r>
            <w:r>
              <w:rPr>
                <w:rFonts w:hint="default" w:ascii="Times New Roman" w:hAnsi="Times New Roman" w:cs="Times New Roman"/>
                <w:sz w:val="24"/>
                <w:szCs w:val="24"/>
                <w:lang w:val="en-US" w:eastAsia="zh-CN"/>
              </w:rPr>
              <w:t>5</w:t>
            </w:r>
          </w:p>
        </w:tc>
        <w:tc>
          <w:tcPr>
            <w:tcW w:w="1586" w:type="dxa"/>
            <w:tcBorders>
              <w:bottom w:val="single" w:color="auto" w:sz="12" w:space="0"/>
            </w:tcBorders>
          </w:tcPr>
          <w:p w14:paraId="151F4708">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0.13</w:t>
            </w:r>
            <w:r>
              <w:rPr>
                <w:rFonts w:hint="default" w:ascii="Times New Roman" w:hAnsi="Times New Roman" w:cs="Times New Roman"/>
                <w:sz w:val="24"/>
                <w:szCs w:val="24"/>
                <w:lang w:val="en-US" w:eastAsia="zh-CN"/>
              </w:rPr>
              <w:t>7</w:t>
            </w:r>
          </w:p>
        </w:tc>
        <w:tc>
          <w:tcPr>
            <w:tcW w:w="1671" w:type="dxa"/>
            <w:tcBorders>
              <w:bottom w:val="single" w:color="auto" w:sz="12" w:space="0"/>
            </w:tcBorders>
          </w:tcPr>
          <w:p w14:paraId="023EF818">
            <w:pPr>
              <w:keepNext w:val="0"/>
              <w:keepLines w:val="0"/>
              <w:suppressLineNumbers w:val="0"/>
              <w:spacing w:before="0" w:beforeAutospacing="0" w:after="16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t>0.02</w:t>
            </w:r>
            <w:r>
              <w:rPr>
                <w:rFonts w:hint="default" w:ascii="Times New Roman" w:hAnsi="Times New Roman" w:cs="Times New Roman"/>
                <w:sz w:val="24"/>
                <w:szCs w:val="24"/>
                <w:lang w:val="en-US" w:eastAsia="zh-CN"/>
              </w:rPr>
              <w:t>5</w:t>
            </w:r>
          </w:p>
        </w:tc>
      </w:tr>
    </w:tbl>
    <w:p w14:paraId="6ADDDDED">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如表5-5所示，文献</w:t>
      </w:r>
      <w:r>
        <w:rPr>
          <w:rFonts w:hint="eastAsia" w:ascii="Times New Roman" w:hAnsi="Times New Roman" w:cs="宋体"/>
          <w:sz w:val="24"/>
          <w:szCs w:val="24"/>
          <w:vertAlign w:val="baseline"/>
        </w:rPr>
        <w:t>[21]</w:t>
      </w:r>
      <w:r>
        <w:rPr>
          <w:rFonts w:hint="eastAsia" w:ascii="Times New Roman" w:hAnsi="Times New Roman" w:cs="宋体"/>
          <w:sz w:val="24"/>
          <w:szCs w:val="24"/>
        </w:rPr>
        <w:t>在下行负载包数量为5的实验条件下，检测准确率达到92.97%。</w:t>
      </w:r>
      <w:r>
        <w:rPr>
          <w:rFonts w:hint="eastAsia" w:ascii="Times New Roman" w:hAnsi="Times New Roman" w:cs="宋体"/>
          <w:sz w:val="24"/>
          <w:szCs w:val="24"/>
          <w:lang w:val="en-US" w:eastAsia="zh-CN"/>
        </w:rPr>
        <w:t>但</w:t>
      </w:r>
      <w:r>
        <w:rPr>
          <w:rFonts w:hint="eastAsia" w:ascii="Times New Roman" w:hAnsi="Times New Roman" w:cs="宋体"/>
          <w:sz w:val="24"/>
          <w:szCs w:val="24"/>
        </w:rPr>
        <w:t>文献</w:t>
      </w:r>
      <w:r>
        <w:rPr>
          <w:rFonts w:hint="eastAsia" w:ascii="Times New Roman" w:hAnsi="Times New Roman" w:cs="宋体"/>
          <w:sz w:val="24"/>
          <w:szCs w:val="24"/>
          <w:vertAlign w:val="baseline"/>
        </w:rPr>
        <w:t>[21]</w:t>
      </w:r>
      <w:r>
        <w:rPr>
          <w:rFonts w:hint="eastAsia" w:ascii="Times New Roman" w:hAnsi="Times New Roman" w:cs="宋体"/>
          <w:sz w:val="24"/>
          <w:szCs w:val="24"/>
        </w:rPr>
        <w:t>的漏检率（FNR）和误检率（FPR）均高于本文所提出的检测方法。因为文献[21]聚焦于5分钟通信时间内的特征分析，在面对通信时间较短</w:t>
      </w:r>
      <w:r>
        <w:rPr>
          <w:rFonts w:hint="eastAsia" w:ascii="Times New Roman" w:hAnsi="Times New Roman" w:cs="宋体"/>
          <w:sz w:val="24"/>
          <w:szCs w:val="24"/>
          <w:lang w:val="en-US" w:eastAsia="zh-CN"/>
        </w:rPr>
        <w:t>的情况下</w:t>
      </w:r>
      <w:r>
        <w:rPr>
          <w:rFonts w:hint="eastAsia" w:ascii="Times New Roman" w:hAnsi="Times New Roman" w:cs="宋体"/>
          <w:sz w:val="24"/>
          <w:szCs w:val="24"/>
        </w:rPr>
        <w:t>，</w:t>
      </w:r>
      <w:r>
        <w:rPr>
          <w:rFonts w:hint="eastAsia" w:ascii="Times New Roman" w:hAnsi="Times New Roman" w:cs="宋体"/>
          <w:sz w:val="24"/>
          <w:szCs w:val="24"/>
          <w:lang w:val="en-US" w:eastAsia="zh-CN"/>
        </w:rPr>
        <w:t>所</w:t>
      </w:r>
      <w:r>
        <w:rPr>
          <w:rFonts w:hint="eastAsia" w:ascii="Times New Roman" w:hAnsi="Times New Roman" w:cs="宋体"/>
          <w:sz w:val="24"/>
          <w:szCs w:val="24"/>
        </w:rPr>
        <w:t>提取的特征差异性表现不够。而本文所提出的检测方法着重分析通信初期远控木马与正常软件之间的流量行为差异，能够有效地将远控木马流量从正常流量中区分出来。</w:t>
      </w:r>
    </w:p>
    <w:p w14:paraId="422269E1">
      <w:pPr>
        <w:spacing w:line="360" w:lineRule="auto"/>
        <w:ind w:firstLine="480" w:firstLineChars="200"/>
        <w:rPr>
          <w:rFonts w:ascii="Times New Roman" w:hAnsi="Times New Roman"/>
          <w:sz w:val="24"/>
          <w:szCs w:val="21"/>
        </w:rPr>
      </w:pPr>
    </w:p>
    <w:p w14:paraId="25F7D504">
      <w:pPr>
        <w:widowControl/>
        <w:jc w:val="left"/>
        <w:rPr>
          <w:rFonts w:hint="eastAsia" w:ascii="Times New Roman" w:hAnsi="Times New Roman" w:eastAsia="黑体"/>
          <w:sz w:val="32"/>
          <w:szCs w:val="32"/>
        </w:rPr>
      </w:pPr>
      <w:r>
        <w:rPr>
          <w:rFonts w:hint="eastAsia" w:ascii="Times New Roman" w:hAnsi="Times New Roman" w:eastAsia="黑体"/>
          <w:sz w:val="32"/>
          <w:szCs w:val="32"/>
        </w:rPr>
        <w:br w:type="page"/>
      </w:r>
    </w:p>
    <w:p w14:paraId="5B32B734">
      <w:pPr>
        <w:widowControl/>
        <w:jc w:val="left"/>
        <w:rPr>
          <w:rFonts w:hint="eastAsia" w:ascii="Times New Roman" w:hAnsi="Times New Roman" w:eastAsia="黑体"/>
          <w:sz w:val="32"/>
          <w:szCs w:val="32"/>
        </w:rPr>
      </w:pPr>
    </w:p>
    <w:p w14:paraId="741071A2">
      <w:pPr>
        <w:widowControl/>
        <w:jc w:val="left"/>
        <w:rPr>
          <w:rFonts w:hint="eastAsia" w:ascii="Times New Roman" w:hAnsi="Times New Roman" w:eastAsia="黑体"/>
          <w:sz w:val="32"/>
          <w:szCs w:val="32"/>
        </w:rPr>
        <w:sectPr>
          <w:headerReference r:id="rId19"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332B97F5">
      <w:pPr>
        <w:spacing w:before="312" w:beforeLines="100" w:after="312" w:afterLines="100" w:line="400" w:lineRule="exact"/>
        <w:jc w:val="center"/>
        <w:outlineLvl w:val="0"/>
        <w:rPr>
          <w:rFonts w:ascii="Times New Roman" w:hAnsi="Times New Roman" w:eastAsia="黑体"/>
          <w:sz w:val="32"/>
          <w:szCs w:val="32"/>
        </w:rPr>
      </w:pPr>
      <w:bookmarkStart w:id="81" w:name="_Toc16138"/>
      <w:r>
        <w:rPr>
          <w:rFonts w:hint="eastAsia" w:ascii="Times New Roman" w:hAnsi="Times New Roman" w:eastAsia="黑体"/>
          <w:sz w:val="32"/>
          <w:szCs w:val="32"/>
        </w:rPr>
        <w:t>6 总结与展望</w:t>
      </w:r>
      <w:bookmarkEnd w:id="78"/>
      <w:bookmarkEnd w:id="81"/>
    </w:p>
    <w:p w14:paraId="1B7D24F4">
      <w:pPr>
        <w:spacing w:line="400" w:lineRule="exact"/>
        <w:jc w:val="left"/>
        <w:outlineLvl w:val="1"/>
        <w:rPr>
          <w:rFonts w:hint="eastAsia" w:ascii="黑体" w:hAnsi="黑体" w:eastAsia="黑体" w:cs="黑体"/>
          <w:sz w:val="30"/>
          <w:szCs w:val="30"/>
        </w:rPr>
      </w:pPr>
      <w:bookmarkStart w:id="82" w:name="_Toc19116"/>
      <w:bookmarkStart w:id="83" w:name="_Toc16244"/>
      <w:r>
        <w:rPr>
          <w:rFonts w:hint="eastAsia" w:ascii="黑体" w:hAnsi="黑体" w:eastAsia="黑体" w:cs="黑体"/>
          <w:sz w:val="30"/>
          <w:szCs w:val="30"/>
        </w:rPr>
        <w:t>6.1结论</w:t>
      </w:r>
      <w:bookmarkEnd w:id="82"/>
      <w:bookmarkEnd w:id="83"/>
    </w:p>
    <w:p w14:paraId="2AD98027">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随着互联网技术的快速发展和网络应用的全面普及，远控木马作为一种危害性极大的恶意软件，对网络安全构成了日益严峻的威胁。此类恶意程序可通过隐蔽手段渗透至目标计算机系统，在未经授权的情况下，借助互联网与攻击者控制端构建通信链路，进而实现对受感染系统的远程恶意操控。其通常被用于实施窃取用户敏感数据、破坏系统安全等违法犯罪行为，严重威胁个人隐私、企业数据安全及网络空间秩序。近年来，远控木马类型的攻击事件数量急剧上升，网络安全形势愈发严峻。本文通过对远控木马的通信行为的分析以及总结，发现由于远控木马的操控部分主要依赖人为决策所以可能存在攻击者响应延迟，远控木马在通信过程中会出现明显的操作停顿和流量交互中断现象。同时，远控木马在上下行流量数据包负载比方面也与正常软件存在较大区别，远控木马在其中表现为上行传输数据量大，下行主要为命令控制信息。综上所述，本文提取了最大通信时间间隔、上下行数据包负载比等关键特征，并且在下行负载包数量为5的情况下实现了对于远控木马95.1%的检测准确率。</w:t>
      </w:r>
    </w:p>
    <w:p w14:paraId="36A4E968">
      <w:pPr>
        <w:spacing w:line="400" w:lineRule="exact"/>
        <w:jc w:val="left"/>
        <w:outlineLvl w:val="1"/>
        <w:rPr>
          <w:rFonts w:hint="eastAsia" w:ascii="黑体" w:hAnsi="黑体" w:eastAsia="黑体" w:cs="黑体"/>
          <w:sz w:val="30"/>
          <w:szCs w:val="30"/>
        </w:rPr>
      </w:pPr>
      <w:r>
        <w:rPr>
          <w:rFonts w:hint="eastAsia" w:ascii="黑体" w:hAnsi="黑体" w:eastAsia="黑体" w:cs="黑体"/>
          <w:sz w:val="30"/>
          <w:szCs w:val="30"/>
        </w:rPr>
        <w:t>6.2展望</w:t>
      </w:r>
    </w:p>
    <w:p w14:paraId="1E8AB288">
      <w:pPr>
        <w:spacing w:line="400" w:lineRule="exact"/>
        <w:ind w:firstLine="480" w:firstLineChars="200"/>
        <w:rPr>
          <w:sz w:val="24"/>
          <w:szCs w:val="24"/>
        </w:rPr>
        <w:sectPr>
          <w:headerReference r:id="rId20"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bookmarkStart w:id="84" w:name="_Toc26389"/>
      <w:r>
        <w:rPr>
          <w:rFonts w:hint="eastAsia" w:ascii="Times New Roman" w:hAnsi="Times New Roman" w:cs="宋体"/>
          <w:sz w:val="24"/>
          <w:szCs w:val="24"/>
        </w:rPr>
        <w:t>随着计算机技术的不断革新，远控木马也在不断的进化。所以本文仍存在许多需要改进之处。一方面，尽管本文尽可能多的收集了多种类型的远控木马样本，但是远控木马种类繁杂且更新迭代十分迅速，有可能存在未知变种能够绕过当前的检测机制。另一方面，部分正常应用在运行过程中产生的网络流量与远控木马非常类似，不容易区别。在未来需要持续收集各类远控木马样本，深入学习相关知识，进一步完善检测模型，以提高检测的准确率和效率。</w:t>
      </w:r>
    </w:p>
    <w:p w14:paraId="0E06A432">
      <w:pPr>
        <w:tabs>
          <w:tab w:val="left" w:pos="2145"/>
        </w:tabs>
        <w:spacing w:before="312" w:beforeLines="100" w:after="312" w:afterLines="100" w:line="400" w:lineRule="exact"/>
        <w:outlineLvl w:val="0"/>
        <w:rPr>
          <w:rFonts w:ascii="Times New Roman" w:hAnsi="Times New Roman" w:eastAsia="黑体"/>
          <w:sz w:val="32"/>
          <w:szCs w:val="32"/>
        </w:rPr>
        <w:sectPr>
          <w:headerReference r:id="rId21"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10F17F55">
      <w:pPr>
        <w:spacing w:before="312" w:beforeLines="100" w:after="312" w:afterLines="100" w:line="400" w:lineRule="exact"/>
        <w:jc w:val="center"/>
        <w:outlineLvl w:val="0"/>
        <w:rPr>
          <w:rFonts w:ascii="Times New Roman" w:hAnsi="Times New Roman" w:eastAsia="黑体"/>
          <w:sz w:val="32"/>
          <w:szCs w:val="32"/>
        </w:rPr>
      </w:pPr>
      <w:bookmarkStart w:id="85" w:name="_Toc23975"/>
      <w:r>
        <w:rPr>
          <w:rFonts w:hint="eastAsia" w:ascii="Times New Roman" w:hAnsi="Times New Roman" w:eastAsia="黑体"/>
          <w:sz w:val="32"/>
          <w:szCs w:val="32"/>
        </w:rPr>
        <w:t>参考文献</w:t>
      </w:r>
      <w:bookmarkEnd w:id="84"/>
      <w:bookmarkEnd w:id="85"/>
    </w:p>
    <w:p w14:paraId="6DCD4504">
      <w:pPr>
        <w:numPr>
          <w:ilvl w:val="0"/>
          <w:numId w:val="2"/>
        </w:numPr>
        <w:wordWrap w:val="0"/>
        <w:autoSpaceDE w:val="0"/>
        <w:autoSpaceDN w:val="0"/>
        <w:spacing w:line="400" w:lineRule="exact"/>
        <w:rPr>
          <w:rFonts w:ascii="Times New Roman" w:hAnsi="Times New Roman"/>
          <w:szCs w:val="21"/>
        </w:rPr>
      </w:pPr>
      <w:bookmarkStart w:id="86" w:name="_Ref11595"/>
      <w:r>
        <w:rPr>
          <w:rFonts w:hint="eastAsia" w:ascii="Times New Roman" w:hAnsi="Times New Roman"/>
          <w:szCs w:val="21"/>
        </w:rPr>
        <w:t>中国互联网络信息中心.(2025).中国互联网发展统计报告[年度报告].</w:t>
      </w:r>
      <w:bookmarkEnd w:id="86"/>
    </w:p>
    <w:p w14:paraId="40C49C50">
      <w:pPr>
        <w:numPr>
          <w:ilvl w:val="0"/>
          <w:numId w:val="2"/>
        </w:numPr>
        <w:wordWrap w:val="0"/>
        <w:autoSpaceDE w:val="0"/>
        <w:autoSpaceDN w:val="0"/>
        <w:spacing w:line="400" w:lineRule="exact"/>
        <w:rPr>
          <w:rFonts w:ascii="Times New Roman" w:hAnsi="Times New Roman"/>
          <w:szCs w:val="21"/>
        </w:rPr>
      </w:pPr>
      <w:bookmarkStart w:id="87" w:name="_Ref11641"/>
      <w:r>
        <w:rPr>
          <w:rFonts w:hint="eastAsia" w:ascii="Times New Roman" w:hAnsi="Times New Roman"/>
          <w:szCs w:val="21"/>
        </w:rPr>
        <w:t>Huorong Security. (2024). 火绒安全软件年度报告 [技术报告]. 火绒安全.</w:t>
      </w:r>
      <w:bookmarkEnd w:id="87"/>
    </w:p>
    <w:p w14:paraId="3AD70A16">
      <w:pPr>
        <w:numPr>
          <w:ilvl w:val="0"/>
          <w:numId w:val="2"/>
        </w:numPr>
        <w:wordWrap w:val="0"/>
        <w:autoSpaceDE w:val="0"/>
        <w:autoSpaceDN w:val="0"/>
        <w:spacing w:line="400" w:lineRule="exact"/>
        <w:rPr>
          <w:rFonts w:ascii="Times New Roman" w:hAnsi="Times New Roman"/>
          <w:szCs w:val="21"/>
        </w:rPr>
      </w:pPr>
      <w:bookmarkStart w:id="88" w:name="_Ref11687"/>
      <w:r>
        <w:rPr>
          <w:rFonts w:hint="eastAsia" w:ascii="Times New Roman" w:hAnsi="Times New Roman"/>
          <w:szCs w:val="21"/>
        </w:rPr>
        <w:t>中国网络空间安全协会. (2024). 2024网络安全年度报告 [年度报告].</w:t>
      </w:r>
      <w:bookmarkEnd w:id="88"/>
    </w:p>
    <w:p w14:paraId="7D66689B">
      <w:pPr>
        <w:numPr>
          <w:ilvl w:val="0"/>
          <w:numId w:val="2"/>
        </w:numPr>
        <w:wordWrap w:val="0"/>
        <w:autoSpaceDE w:val="0"/>
        <w:autoSpaceDN w:val="0"/>
        <w:spacing w:line="400" w:lineRule="exact"/>
        <w:rPr>
          <w:rFonts w:ascii="Times New Roman" w:hAnsi="Times New Roman"/>
          <w:szCs w:val="21"/>
        </w:rPr>
      </w:pPr>
      <w:bookmarkStart w:id="89" w:name="_Ref11781"/>
      <w:r>
        <w:rPr>
          <w:rFonts w:hint="eastAsia" w:ascii="Times New Roman" w:hAnsi="Times New Roman"/>
          <w:szCs w:val="21"/>
        </w:rPr>
        <w:t>Iman M R H, Ahmadi-Pour S, Drechsler R, et al. Processor Vulnerability Detection with the Aid of Assertions: RISC-V Case Study[C]//2024 IEEE Nordic Circuits and Systems Conference (NorCAS). IEEE, 2024: 1-7.</w:t>
      </w:r>
      <w:bookmarkEnd w:id="89"/>
    </w:p>
    <w:p w14:paraId="0014CC83">
      <w:pPr>
        <w:numPr>
          <w:ilvl w:val="0"/>
          <w:numId w:val="2"/>
        </w:numPr>
        <w:wordWrap w:val="0"/>
        <w:autoSpaceDE w:val="0"/>
        <w:autoSpaceDN w:val="0"/>
        <w:spacing w:line="400" w:lineRule="exact"/>
        <w:rPr>
          <w:rFonts w:ascii="Times New Roman" w:hAnsi="Times New Roman"/>
          <w:szCs w:val="21"/>
        </w:rPr>
      </w:pPr>
      <w:bookmarkStart w:id="90" w:name="_Ref11856"/>
      <w:r>
        <w:rPr>
          <w:rFonts w:hint="eastAsia" w:ascii="Times New Roman" w:hAnsi="Times New Roman"/>
          <w:szCs w:val="21"/>
        </w:rPr>
        <w:t>Xiao M, Guo C, Shen G, et al. Image-based malware classification using section distribution information[J]. Computers &amp; Security, 2021, 110: 102420.</w:t>
      </w:r>
      <w:bookmarkEnd w:id="90"/>
    </w:p>
    <w:p w14:paraId="1917E9C7">
      <w:pPr>
        <w:numPr>
          <w:ilvl w:val="0"/>
          <w:numId w:val="2"/>
        </w:numPr>
        <w:wordWrap w:val="0"/>
        <w:autoSpaceDE w:val="0"/>
        <w:autoSpaceDN w:val="0"/>
        <w:spacing w:line="400" w:lineRule="exact"/>
        <w:rPr>
          <w:rFonts w:ascii="Times New Roman" w:hAnsi="Times New Roman"/>
          <w:szCs w:val="21"/>
        </w:rPr>
      </w:pPr>
      <w:bookmarkStart w:id="91" w:name="_Ref11922"/>
      <w:r>
        <w:rPr>
          <w:rFonts w:hint="eastAsia" w:ascii="Times New Roman" w:hAnsi="Times New Roman"/>
          <w:szCs w:val="21"/>
        </w:rPr>
        <w:t>韩潇宁.基于遗传算法的安卓恶意软件检测技术[D].大连理工大学,2021.DOI:10.26991/d.cnki.gdllu.2021.001597.</w:t>
      </w:r>
      <w:bookmarkEnd w:id="91"/>
    </w:p>
    <w:p w14:paraId="543DB6EC">
      <w:pPr>
        <w:numPr>
          <w:ilvl w:val="0"/>
          <w:numId w:val="2"/>
        </w:numPr>
        <w:wordWrap w:val="0"/>
        <w:autoSpaceDE w:val="0"/>
        <w:autoSpaceDN w:val="0"/>
        <w:spacing w:line="400" w:lineRule="exact"/>
        <w:rPr>
          <w:rFonts w:ascii="Times New Roman" w:hAnsi="Times New Roman"/>
          <w:szCs w:val="21"/>
        </w:rPr>
      </w:pPr>
      <w:bookmarkStart w:id="92" w:name="_Ref11967"/>
      <w:r>
        <w:rPr>
          <w:rFonts w:hint="eastAsia" w:ascii="Times New Roman" w:hAnsi="Times New Roman"/>
          <w:szCs w:val="21"/>
        </w:rPr>
        <w:t>BehradFar M M, HaddadPajouh H, Dehghantanha A, et al. RAT hunter: Building robust models for detecting remote access trojans based on optimum hybrid features[J]. Handbook of Big Data Privacy, 2020: 371-383.</w:t>
      </w:r>
      <w:bookmarkEnd w:id="92"/>
    </w:p>
    <w:p w14:paraId="6AA2D957">
      <w:pPr>
        <w:numPr>
          <w:ilvl w:val="0"/>
          <w:numId w:val="2"/>
        </w:numPr>
        <w:wordWrap w:val="0"/>
        <w:autoSpaceDE w:val="0"/>
        <w:autoSpaceDN w:val="0"/>
        <w:spacing w:line="400" w:lineRule="exact"/>
        <w:rPr>
          <w:rFonts w:ascii="Times New Roman" w:hAnsi="Times New Roman"/>
          <w:szCs w:val="21"/>
        </w:rPr>
      </w:pPr>
      <w:bookmarkStart w:id="93" w:name="_Ref12010"/>
      <w:r>
        <w:rPr>
          <w:rFonts w:hint="eastAsia" w:ascii="Times New Roman" w:hAnsi="Times New Roman"/>
          <w:szCs w:val="21"/>
        </w:rPr>
        <w:t>商海波.木马的行为分析及新型反木马策略的研究[D].浙江工业大学,2006.</w:t>
      </w:r>
      <w:bookmarkEnd w:id="93"/>
    </w:p>
    <w:p w14:paraId="7317FB41">
      <w:pPr>
        <w:numPr>
          <w:ilvl w:val="0"/>
          <w:numId w:val="2"/>
        </w:numPr>
        <w:wordWrap w:val="0"/>
        <w:autoSpaceDE w:val="0"/>
        <w:autoSpaceDN w:val="0"/>
        <w:spacing w:line="400" w:lineRule="exact"/>
        <w:rPr>
          <w:rFonts w:ascii="Times New Roman" w:hAnsi="Times New Roman"/>
          <w:szCs w:val="21"/>
        </w:rPr>
      </w:pPr>
      <w:bookmarkStart w:id="94" w:name="_Ref12059"/>
      <w:r>
        <w:rPr>
          <w:rFonts w:hint="eastAsia" w:ascii="Times New Roman" w:hAnsi="Times New Roman"/>
          <w:szCs w:val="21"/>
        </w:rPr>
        <w:t>Seungyeon Baek, Jueun Jeon, Byeonghui Jeong, Young-Sik Jeong. Two-stage hybrid malware detection using deep learning[J]. Human-centric Computing and Information Sciences, 2021, 11(27): 10-22967.</w:t>
      </w:r>
      <w:bookmarkEnd w:id="94"/>
    </w:p>
    <w:p w14:paraId="10E3820A">
      <w:pPr>
        <w:numPr>
          <w:ilvl w:val="0"/>
          <w:numId w:val="2"/>
        </w:numPr>
        <w:wordWrap w:val="0"/>
        <w:autoSpaceDE w:val="0"/>
        <w:autoSpaceDN w:val="0"/>
        <w:spacing w:line="400" w:lineRule="exact"/>
        <w:rPr>
          <w:rFonts w:ascii="Times New Roman" w:hAnsi="Times New Roman"/>
          <w:szCs w:val="21"/>
        </w:rPr>
      </w:pPr>
      <w:bookmarkStart w:id="95" w:name="_Ref12101"/>
      <w:r>
        <w:rPr>
          <w:rFonts w:hint="eastAsia" w:ascii="Times New Roman" w:hAnsi="Times New Roman"/>
          <w:szCs w:val="21"/>
        </w:rPr>
        <w:t>谷勇浩,王翼翡,刘威歆等.基于多重异质图的恶意软件相似性度量方法[J].软件学报,2023,34(07):3188-3205.DOI:10.13328/j.cnki.jos.006538.</w:t>
      </w:r>
      <w:bookmarkEnd w:id="95"/>
    </w:p>
    <w:p w14:paraId="3FD6B04A">
      <w:pPr>
        <w:numPr>
          <w:ilvl w:val="0"/>
          <w:numId w:val="2"/>
        </w:numPr>
        <w:wordWrap w:val="0"/>
        <w:autoSpaceDE w:val="0"/>
        <w:autoSpaceDN w:val="0"/>
        <w:spacing w:line="400" w:lineRule="exact"/>
        <w:rPr>
          <w:rFonts w:ascii="Times New Roman" w:hAnsi="Times New Roman"/>
          <w:szCs w:val="21"/>
        </w:rPr>
      </w:pPr>
      <w:bookmarkStart w:id="96" w:name="_Ref12167"/>
      <w:r>
        <w:rPr>
          <w:rFonts w:hint="eastAsia" w:ascii="Times New Roman" w:hAnsi="Times New Roman"/>
          <w:szCs w:val="21"/>
        </w:rPr>
        <w:t>Jiang Xie, Shuhao Li, Xiaochun Yun, Yongzheng Zhang, Peng Chang. HSTF-Model: An HTTP-based Trojan detection model via the Hierarchical Spatio-temporal Features of Traffics[J]. Computers &amp; Security, 2020, 96: 101923.</w:t>
      </w:r>
      <w:bookmarkEnd w:id="96"/>
    </w:p>
    <w:p w14:paraId="5B0FF054">
      <w:pPr>
        <w:numPr>
          <w:ilvl w:val="0"/>
          <w:numId w:val="2"/>
        </w:numPr>
        <w:wordWrap w:val="0"/>
        <w:autoSpaceDE w:val="0"/>
        <w:autoSpaceDN w:val="0"/>
        <w:spacing w:line="400" w:lineRule="exact"/>
        <w:rPr>
          <w:rFonts w:ascii="Times New Roman" w:hAnsi="Times New Roman"/>
          <w:szCs w:val="21"/>
        </w:rPr>
      </w:pPr>
      <w:bookmarkStart w:id="97" w:name="_Ref12216"/>
      <w:r>
        <w:rPr>
          <w:rFonts w:hint="eastAsia" w:ascii="Times New Roman" w:hAnsi="Times New Roman"/>
          <w:szCs w:val="21"/>
        </w:rPr>
        <w:t>Zijian Jia, Yepeng Yao, Qiuyun Wang, Xuren Wang, Baoxu Liu, Zhengwei Jiang. RAT Traffic Detection Based on Meta-learning[C]//International Conference on Computational Science. Springer,Cham,2021: 167-180.</w:t>
      </w:r>
      <w:bookmarkEnd w:id="97"/>
    </w:p>
    <w:p w14:paraId="64A603EA">
      <w:pPr>
        <w:numPr>
          <w:ilvl w:val="0"/>
          <w:numId w:val="2"/>
        </w:numPr>
        <w:wordWrap w:val="0"/>
        <w:autoSpaceDE w:val="0"/>
        <w:autoSpaceDN w:val="0"/>
        <w:spacing w:line="400" w:lineRule="exact"/>
        <w:rPr>
          <w:rFonts w:ascii="Times New Roman" w:hAnsi="Times New Roman"/>
          <w:szCs w:val="21"/>
        </w:rPr>
      </w:pPr>
      <w:bookmarkStart w:id="98" w:name="_Ref12291"/>
      <w:r>
        <w:rPr>
          <w:rFonts w:hint="eastAsia" w:ascii="Times New Roman" w:hAnsi="Times New Roman"/>
          <w:szCs w:val="21"/>
        </w:rPr>
        <w:t>Jinfu Chen, Shang Yin, Saihua Cai, Chi Zhang, Yemin Yin, Ling Zhou. An Efficient Network Intrusion Detection Model Based on Temporal Convolutional Networks[C]// 2021 IEEE 21st International Conference on Software Quality, Reliability and Security (QRS). IEEE, 2021: 768-775.</w:t>
      </w:r>
      <w:bookmarkEnd w:id="98"/>
    </w:p>
    <w:p w14:paraId="2050EAEC">
      <w:pPr>
        <w:numPr>
          <w:ilvl w:val="0"/>
          <w:numId w:val="2"/>
        </w:numPr>
        <w:wordWrap w:val="0"/>
        <w:autoSpaceDE w:val="0"/>
        <w:autoSpaceDN w:val="0"/>
        <w:spacing w:line="400" w:lineRule="exact"/>
        <w:rPr>
          <w:rFonts w:ascii="Times New Roman" w:hAnsi="Times New Roman"/>
          <w:szCs w:val="21"/>
        </w:rPr>
      </w:pPr>
      <w:bookmarkStart w:id="99" w:name="_Ref12333"/>
      <w:r>
        <w:rPr>
          <w:rFonts w:hint="eastAsia" w:ascii="Times New Roman" w:hAnsi="Times New Roman"/>
          <w:szCs w:val="21"/>
        </w:rPr>
        <w:t>皮奔.基于卷积神经网络的远程控制木马检测方法研究[D].贵州大学,2023.DOI:10.27047/d.cnki.ggudu.2023.003600.</w:t>
      </w:r>
      <w:bookmarkEnd w:id="99"/>
    </w:p>
    <w:p w14:paraId="3C0FD20A">
      <w:pPr>
        <w:numPr>
          <w:ilvl w:val="0"/>
          <w:numId w:val="2"/>
        </w:numPr>
        <w:wordWrap w:val="0"/>
        <w:autoSpaceDE w:val="0"/>
        <w:autoSpaceDN w:val="0"/>
        <w:spacing w:line="400" w:lineRule="exact"/>
        <w:rPr>
          <w:rFonts w:ascii="Times New Roman" w:hAnsi="Times New Roman"/>
          <w:szCs w:val="21"/>
        </w:rPr>
      </w:pPr>
      <w:bookmarkStart w:id="100" w:name="_Ref12392"/>
      <w:r>
        <w:rPr>
          <w:rFonts w:hint="eastAsia" w:ascii="Times New Roman" w:hAnsi="Times New Roman"/>
          <w:szCs w:val="21"/>
        </w:rPr>
        <w:t>PALLAPROLU S C, NAMAYANJAJ M, JANEJAV P, et al. Label propagation in big data to detect remote access Trojans [C]//Proceedings of the 2016 IEEE International Conference on Big Data, Washington, Dec 5-8, 2016. Washington: IEEE Computer Society, 2016: 3539-3547.</w:t>
      </w:r>
      <w:bookmarkEnd w:id="100"/>
    </w:p>
    <w:p w14:paraId="63FC09A3">
      <w:pPr>
        <w:numPr>
          <w:ilvl w:val="0"/>
          <w:numId w:val="2"/>
        </w:numPr>
        <w:wordWrap w:val="0"/>
        <w:autoSpaceDE w:val="0"/>
        <w:autoSpaceDN w:val="0"/>
        <w:spacing w:line="400" w:lineRule="exact"/>
        <w:rPr>
          <w:rFonts w:ascii="Times New Roman" w:hAnsi="Times New Roman"/>
          <w:szCs w:val="21"/>
        </w:rPr>
      </w:pPr>
      <w:bookmarkStart w:id="101" w:name="_Ref12434"/>
      <w:r>
        <w:rPr>
          <w:rFonts w:hint="eastAsia" w:ascii="Times New Roman" w:hAnsi="Times New Roman"/>
          <w:szCs w:val="21"/>
        </w:rPr>
        <w:t>Tang Y, Li S, Fang L, et al. Golden-chip-free hardware trojan detection through quiescent thermal maps[J]. IEEE Transactions on Very Large Scale Integration (VLSI) Systems, 2019, 27(12): 2872-2883.</w:t>
      </w:r>
      <w:bookmarkEnd w:id="101"/>
    </w:p>
    <w:p w14:paraId="1C3ED29C">
      <w:pPr>
        <w:numPr>
          <w:ilvl w:val="0"/>
          <w:numId w:val="2"/>
        </w:numPr>
        <w:wordWrap w:val="0"/>
        <w:autoSpaceDE w:val="0"/>
        <w:autoSpaceDN w:val="0"/>
        <w:spacing w:line="400" w:lineRule="exact"/>
        <w:rPr>
          <w:rFonts w:ascii="Times New Roman" w:hAnsi="Times New Roman"/>
          <w:szCs w:val="21"/>
        </w:rPr>
      </w:pPr>
      <w:bookmarkStart w:id="102" w:name="_Ref12480"/>
      <w:r>
        <w:rPr>
          <w:rFonts w:hint="eastAsia" w:ascii="Times New Roman" w:hAnsi="Times New Roman"/>
          <w:szCs w:val="21"/>
        </w:rPr>
        <w:t>李巍,李丽辉,李佳,等.远控型木马通信三阶段流量行为特征分析[J].信息网络安全,2015,(05):10-15.</w:t>
      </w:r>
      <w:bookmarkEnd w:id="102"/>
    </w:p>
    <w:p w14:paraId="45A5EB34">
      <w:pPr>
        <w:numPr>
          <w:ilvl w:val="0"/>
          <w:numId w:val="2"/>
        </w:numPr>
        <w:wordWrap w:val="0"/>
        <w:autoSpaceDE w:val="0"/>
        <w:autoSpaceDN w:val="0"/>
        <w:spacing w:line="400" w:lineRule="exact"/>
        <w:rPr>
          <w:rFonts w:ascii="Times New Roman" w:hAnsi="Times New Roman"/>
          <w:szCs w:val="21"/>
        </w:rPr>
      </w:pPr>
      <w:bookmarkStart w:id="103" w:name="_Ref12526"/>
      <w:r>
        <w:rPr>
          <w:rFonts w:hint="eastAsia" w:ascii="Times New Roman" w:hAnsi="Times New Roman"/>
          <w:szCs w:val="21"/>
        </w:rPr>
        <w:t>宋紫华,郭春,蒋朝惠.一种基于网络流量分析的快速木马检测方法[J].计算机与现代化, 2019(06):9-15.</w:t>
      </w:r>
      <w:bookmarkEnd w:id="103"/>
    </w:p>
    <w:p w14:paraId="1969766A">
      <w:pPr>
        <w:numPr>
          <w:ilvl w:val="0"/>
          <w:numId w:val="2"/>
        </w:numPr>
        <w:wordWrap w:val="0"/>
        <w:autoSpaceDE w:val="0"/>
        <w:autoSpaceDN w:val="0"/>
        <w:spacing w:line="400" w:lineRule="exact"/>
        <w:rPr>
          <w:rFonts w:ascii="Times New Roman" w:hAnsi="Times New Roman"/>
          <w:szCs w:val="21"/>
        </w:rPr>
      </w:pPr>
      <w:bookmarkStart w:id="104" w:name="_Ref12565"/>
      <w:r>
        <w:rPr>
          <w:rFonts w:hint="eastAsia" w:ascii="Times New Roman" w:hAnsi="Times New Roman"/>
          <w:szCs w:val="21"/>
        </w:rPr>
        <w:t>Dan Jiang, Kazumasa Omote. An approach to detect Remote Access Trojan in the early stage of communication[C]//2015 IEEE 29th international conference on advanced information networking and applications. IEEE,2015: 706-713.</w:t>
      </w:r>
      <w:bookmarkEnd w:id="104"/>
    </w:p>
    <w:p w14:paraId="3A489E76">
      <w:pPr>
        <w:numPr>
          <w:ilvl w:val="0"/>
          <w:numId w:val="2"/>
        </w:numPr>
        <w:wordWrap w:val="0"/>
        <w:autoSpaceDE w:val="0"/>
        <w:autoSpaceDN w:val="0"/>
        <w:spacing w:line="400" w:lineRule="exact"/>
        <w:rPr>
          <w:rFonts w:ascii="Times New Roman" w:hAnsi="Times New Roman"/>
          <w:szCs w:val="21"/>
        </w:rPr>
      </w:pPr>
      <w:bookmarkStart w:id="105" w:name="_Ref12653"/>
      <w:r>
        <w:rPr>
          <w:rFonts w:hint="eastAsia" w:ascii="Times New Roman" w:hAnsi="Times New Roman"/>
          <w:szCs w:val="21"/>
        </w:rPr>
        <w:t>王晨,郭春,申国伟,崔允贺. 利用序列分析的远控木马早期检测方法研究[J]. 计算机 科学与探索,2021.</w:t>
      </w:r>
      <w:bookmarkEnd w:id="105"/>
    </w:p>
    <w:p w14:paraId="6CE528EF">
      <w:pPr>
        <w:numPr>
          <w:ilvl w:val="0"/>
          <w:numId w:val="2"/>
        </w:numPr>
        <w:wordWrap w:val="0"/>
        <w:autoSpaceDE w:val="0"/>
        <w:autoSpaceDN w:val="0"/>
        <w:spacing w:line="400" w:lineRule="exact"/>
        <w:rPr>
          <w:rFonts w:ascii="Times New Roman" w:hAnsi="Times New Roman"/>
          <w:szCs w:val="21"/>
        </w:rPr>
      </w:pPr>
      <w:bookmarkStart w:id="106" w:name="_Ref131673503"/>
      <w:bookmarkStart w:id="107" w:name="_Ref131667666"/>
      <w:r>
        <w:rPr>
          <w:rFonts w:hint="eastAsia" w:ascii="Times New Roman" w:hAnsi="Times New Roman"/>
          <w:szCs w:val="21"/>
        </w:rPr>
        <w:t>Wei Jiang, Xianda Wu, Xiang Cui, Chaoge Liu. A Highly Efficient Remote Access Trojan Detection Method[J]. International journal of digital crime and forensics, 2019, 11(4):1-13.</w:t>
      </w:r>
      <w:bookmarkEnd w:id="106"/>
      <w:r>
        <w:rPr>
          <w:rFonts w:hint="eastAsia" w:ascii="Times New Roman" w:hAnsi="Times New Roman"/>
          <w:szCs w:val="21"/>
        </w:rPr>
        <w:t xml:space="preserve"> </w:t>
      </w:r>
      <w:bookmarkEnd w:id="107"/>
    </w:p>
    <w:p w14:paraId="22E9925F">
      <w:pPr>
        <w:spacing w:line="400" w:lineRule="exact"/>
        <w:ind w:left="420" w:hanging="420" w:hangingChars="200"/>
        <w:rPr>
          <w:szCs w:val="21"/>
        </w:rPr>
      </w:pPr>
    </w:p>
    <w:p w14:paraId="7C10F834">
      <w:pPr>
        <w:spacing w:line="400" w:lineRule="exact"/>
        <w:ind w:left="420" w:hanging="420" w:hangingChars="200"/>
        <w:rPr>
          <w:szCs w:val="21"/>
        </w:rPr>
      </w:pPr>
    </w:p>
    <w:p w14:paraId="1BEFC15E">
      <w:pPr>
        <w:sectPr>
          <w:headerReference r:id="rId22"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pPr>
    </w:p>
    <w:p w14:paraId="20E8BED7">
      <w:pPr>
        <w:spacing w:before="312" w:beforeLines="100" w:after="312" w:afterLines="100" w:line="400" w:lineRule="exact"/>
        <w:jc w:val="center"/>
        <w:outlineLvl w:val="0"/>
        <w:rPr>
          <w:rFonts w:ascii="Times New Roman" w:hAnsi="Times New Roman" w:eastAsia="黑体"/>
          <w:sz w:val="32"/>
          <w:szCs w:val="32"/>
        </w:rPr>
      </w:pPr>
      <w:bookmarkStart w:id="108" w:name="_Toc1794"/>
      <w:bookmarkStart w:id="109" w:name="_Toc5617"/>
      <w:r>
        <w:rPr>
          <w:rFonts w:hint="eastAsia" w:ascii="Times New Roman" w:hAnsi="Times New Roman" w:eastAsia="黑体"/>
          <w:sz w:val="32"/>
          <w:szCs w:val="32"/>
        </w:rPr>
        <w:t>致谢</w:t>
      </w:r>
      <w:bookmarkEnd w:id="108"/>
      <w:bookmarkEnd w:id="109"/>
    </w:p>
    <w:p w14:paraId="539144F0">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至此本文即将结束之际，心中感慨颇多。首先在此诚挚的感谢我的指导老师皮奔。老师在学习以及此次论文的完成过程中给与了我巨大的支持与鼓励。在论文完成过程中遇到了许多问题，从一开始的论文题目选定到后来的开题报告，从艰难的实验分析到文章格式，老师都十分认真且及其耐心的对我进行指导，帮助我一一解决、克服这些困难。最终在老师的指导下完成了本文，在此再次诚挚的感谢我的指导老师。</w:t>
      </w:r>
    </w:p>
    <w:p w14:paraId="7BD3D0B5">
      <w:pPr>
        <w:spacing w:line="400" w:lineRule="exact"/>
        <w:ind w:firstLine="480" w:firstLineChars="200"/>
        <w:rPr>
          <w:rFonts w:ascii="Times New Roman" w:hAnsi="Times New Roman" w:cs="宋体"/>
          <w:sz w:val="24"/>
          <w:szCs w:val="24"/>
        </w:rPr>
      </w:pPr>
      <w:r>
        <w:rPr>
          <w:rFonts w:hint="eastAsia" w:ascii="Times New Roman" w:hAnsi="Times New Roman" w:cs="宋体"/>
          <w:sz w:val="24"/>
          <w:szCs w:val="24"/>
        </w:rPr>
        <w:t>在此我也要感谢给予我帮助的各位同学，在论文完成的过程之中他们提供了非常多的帮助、建议。他们十分热情的指出一系列可能存在的问题，并且不留余力的帮助我对这些问题进行分析与改进。在一次次与他们的深刻讨论中我收获了许多未曾想到的观点</w:t>
      </w:r>
      <w:r>
        <w:rPr>
          <w:rFonts w:hint="eastAsia" w:ascii="Times New Roman" w:hAnsi="Times New Roman" w:cs="宋体"/>
          <w:sz w:val="24"/>
          <w:szCs w:val="24"/>
          <w:lang w:val="en-US" w:eastAsia="zh-CN"/>
        </w:rPr>
        <w:t>与</w:t>
      </w:r>
      <w:r>
        <w:rPr>
          <w:rFonts w:hint="eastAsia" w:ascii="Times New Roman" w:hAnsi="Times New Roman" w:cs="宋体"/>
          <w:sz w:val="24"/>
          <w:szCs w:val="24"/>
        </w:rPr>
        <w:t>角度令我受益匪浅。</w:t>
      </w:r>
    </w:p>
    <w:p w14:paraId="2B927D82">
      <w:pPr>
        <w:spacing w:line="400" w:lineRule="exact"/>
        <w:ind w:firstLine="480" w:firstLineChars="200"/>
        <w:rPr>
          <w:rFonts w:ascii="Times New Roman" w:hAnsi="Times New Roman" w:cs="宋体"/>
          <w:sz w:val="24"/>
          <w:szCs w:val="24"/>
        </w:rPr>
      </w:pPr>
    </w:p>
    <w:p w14:paraId="1A48658E"/>
    <w:p w14:paraId="0E2B0929"/>
    <w:p w14:paraId="4864B42C"/>
    <w:p w14:paraId="531DA32F"/>
    <w:p w14:paraId="76BEE2BE"/>
    <w:p w14:paraId="2396FED3"/>
    <w:p w14:paraId="2F072D15"/>
    <w:p w14:paraId="713F0DBB"/>
    <w:p w14:paraId="15067D8C"/>
    <w:p w14:paraId="2212F5DF"/>
    <w:p w14:paraId="382BCA0B"/>
    <w:p w14:paraId="4C43E327"/>
    <w:p w14:paraId="516DF4DA"/>
    <w:p w14:paraId="30B99AB8"/>
    <w:p w14:paraId="6E78D3C5"/>
    <w:p w14:paraId="6D18B768"/>
    <w:p w14:paraId="317237AA"/>
    <w:p w14:paraId="5825421E"/>
    <w:p w14:paraId="17B5138B"/>
    <w:p w14:paraId="2141F3BE"/>
    <w:p w14:paraId="34C79372"/>
    <w:p w14:paraId="33CB5B70"/>
    <w:p w14:paraId="00E8D3B5"/>
    <w:p w14:paraId="163E14E5"/>
    <w:p w14:paraId="39413F9E"/>
    <w:p w14:paraId="69E98C05"/>
    <w:p w14:paraId="4A8C7197"/>
    <w:p w14:paraId="33A42724">
      <w:pPr>
        <w:spacing w:line="400" w:lineRule="exact"/>
        <w:jc w:val="center"/>
        <w:outlineLvl w:val="0"/>
        <w:rPr>
          <w:rFonts w:hint="eastAsia" w:ascii="黑体" w:hAnsi="黑体" w:eastAsia="黑体"/>
          <w:b/>
          <w:sz w:val="32"/>
          <w:szCs w:val="32"/>
        </w:rPr>
      </w:pPr>
      <w:bookmarkStart w:id="110" w:name="_Toc196564057"/>
      <w:bookmarkStart w:id="111" w:name="_Toc15343"/>
      <w:r>
        <w:rPr>
          <w:rFonts w:hint="eastAsia" w:ascii="黑体" w:hAnsi="黑体" w:eastAsia="黑体"/>
          <w:b/>
          <w:sz w:val="32"/>
          <w:szCs w:val="32"/>
        </w:rPr>
        <w:t>毕业论文（设计）原创性声明</w:t>
      </w:r>
      <w:bookmarkEnd w:id="110"/>
      <w:bookmarkEnd w:id="111"/>
    </w:p>
    <w:p w14:paraId="4AC7308B">
      <w:pPr>
        <w:spacing w:line="400" w:lineRule="exact"/>
        <w:jc w:val="center"/>
        <w:rPr>
          <w:rFonts w:hint="eastAsia" w:ascii="黑体" w:hAnsi="黑体" w:eastAsia="黑体"/>
          <w:b/>
          <w:sz w:val="32"/>
          <w:szCs w:val="32"/>
        </w:rPr>
      </w:pPr>
    </w:p>
    <w:p w14:paraId="174720DE">
      <w:pPr>
        <w:spacing w:line="360" w:lineRule="auto"/>
        <w:ind w:firstLine="480" w:firstLineChars="200"/>
        <w:rPr>
          <w:sz w:val="24"/>
        </w:rPr>
      </w:pPr>
      <w:r>
        <w:rPr>
          <w:rFonts w:hint="eastAsia"/>
          <w:sz w:val="24"/>
        </w:rPr>
        <w:t>本人郑重声明：所呈交的本科毕业论文（设计），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6509EA26">
      <w:pPr>
        <w:spacing w:line="360" w:lineRule="auto"/>
        <w:rPr>
          <w:sz w:val="24"/>
        </w:rPr>
      </w:pPr>
    </w:p>
    <w:p w14:paraId="1479E8E5">
      <w:pPr>
        <w:spacing w:line="360" w:lineRule="auto"/>
        <w:rPr>
          <w:sz w:val="24"/>
        </w:rPr>
      </w:pPr>
    </w:p>
    <w:p w14:paraId="37820A39">
      <w:pPr>
        <w:wordWrap w:val="0"/>
        <w:spacing w:line="360" w:lineRule="auto"/>
        <w:ind w:firstLine="2520" w:firstLineChars="1050"/>
        <w:jc w:val="right"/>
        <w:rPr>
          <w:sz w:val="24"/>
        </w:rPr>
      </w:pPr>
      <w:r>
        <w:rPr>
          <w:rFonts w:hint="eastAsia"/>
          <w:sz w:val="24"/>
        </w:rPr>
        <w:t xml:space="preserve">作者签名：  </w:t>
      </w:r>
      <w:r>
        <w:rPr>
          <w:sz w:val="24"/>
        </w:rPr>
        <w:t xml:space="preserve"> </w:t>
      </w:r>
      <w:r>
        <w:rPr>
          <w:rFonts w:hint="eastAsia"/>
          <w:sz w:val="24"/>
        </w:rPr>
        <w:t xml:space="preserve"> </w:t>
      </w:r>
      <w:r>
        <w:rPr>
          <w:sz w:val="24"/>
        </w:rPr>
        <w:t xml:space="preserve"> </w:t>
      </w:r>
      <w:r>
        <w:rPr>
          <w:rFonts w:hint="eastAsia"/>
          <w:sz w:val="24"/>
        </w:rPr>
        <w:t xml:space="preserve">            </w:t>
      </w:r>
    </w:p>
    <w:p w14:paraId="3757BF70">
      <w:pPr>
        <w:spacing w:line="360" w:lineRule="auto"/>
        <w:ind w:firstLine="2520" w:firstLineChars="1050"/>
        <w:jc w:val="center"/>
        <w:rPr>
          <w:sz w:val="24"/>
        </w:rPr>
      </w:pPr>
      <w:r>
        <w:rPr>
          <w:rFonts w:hint="eastAsia"/>
          <w:sz w:val="24"/>
        </w:rPr>
        <w:t xml:space="preserve">                   日期：    年   月    日</w:t>
      </w:r>
    </w:p>
    <w:p w14:paraId="6CDA3357">
      <w:pPr>
        <w:spacing w:line="360" w:lineRule="auto"/>
        <w:rPr>
          <w:rFonts w:hint="eastAsia" w:ascii="宋体" w:hAnsi="宋体"/>
          <w:b/>
          <w:sz w:val="28"/>
          <w:szCs w:val="28"/>
        </w:rPr>
      </w:pPr>
    </w:p>
    <w:p w14:paraId="0CBE6C5B">
      <w:pPr>
        <w:spacing w:line="400" w:lineRule="exact"/>
        <w:jc w:val="center"/>
        <w:rPr>
          <w:rFonts w:hint="eastAsia" w:ascii="黑体" w:hAnsi="黑体" w:eastAsia="黑体"/>
          <w:b/>
          <w:sz w:val="32"/>
          <w:szCs w:val="32"/>
        </w:rPr>
      </w:pPr>
    </w:p>
    <w:p w14:paraId="6F13124F">
      <w:pPr>
        <w:spacing w:line="400" w:lineRule="exact"/>
        <w:jc w:val="center"/>
        <w:outlineLvl w:val="0"/>
        <w:rPr>
          <w:rFonts w:hint="eastAsia" w:ascii="黑体" w:hAnsi="黑体" w:eastAsia="黑体"/>
          <w:b/>
          <w:sz w:val="32"/>
          <w:szCs w:val="32"/>
        </w:rPr>
      </w:pPr>
      <w:bookmarkStart w:id="112" w:name="_Toc196564058"/>
      <w:bookmarkStart w:id="113" w:name="_Toc12762"/>
      <w:r>
        <w:rPr>
          <w:rFonts w:hint="eastAsia" w:ascii="黑体" w:hAnsi="黑体" w:eastAsia="黑体"/>
          <w:b/>
          <w:sz w:val="32"/>
          <w:szCs w:val="32"/>
        </w:rPr>
        <w:t>毕业论文（设计）使用授权声明</w:t>
      </w:r>
      <w:bookmarkEnd w:id="112"/>
      <w:bookmarkEnd w:id="113"/>
    </w:p>
    <w:p w14:paraId="7EB8D73B">
      <w:pPr>
        <w:spacing w:line="400" w:lineRule="exact"/>
        <w:jc w:val="center"/>
        <w:rPr>
          <w:rFonts w:hint="eastAsia" w:ascii="黑体" w:hAnsi="黑体" w:eastAsia="黑体"/>
          <w:b/>
          <w:sz w:val="32"/>
          <w:szCs w:val="32"/>
        </w:rPr>
      </w:pPr>
    </w:p>
    <w:p w14:paraId="7A01160C">
      <w:pPr>
        <w:spacing w:line="360" w:lineRule="auto"/>
        <w:ind w:firstLine="588" w:firstLineChars="245"/>
        <w:rPr>
          <w:sz w:val="24"/>
        </w:rPr>
      </w:pPr>
      <w:r>
        <w:rPr>
          <w:rFonts w:hint="eastAsia"/>
          <w:sz w:val="24"/>
        </w:rPr>
        <w:t>本人完全了解遵义师范学院关于收集、保存、使用毕业论文（设计）的规定，即：</w:t>
      </w:r>
    </w:p>
    <w:p w14:paraId="2C7C0966">
      <w:pPr>
        <w:numPr>
          <w:ilvl w:val="0"/>
          <w:numId w:val="3"/>
        </w:numPr>
        <w:spacing w:line="360" w:lineRule="auto"/>
        <w:rPr>
          <w:sz w:val="24"/>
        </w:rPr>
      </w:pPr>
      <w:r>
        <w:rPr>
          <w:rFonts w:hint="eastAsia"/>
          <w:sz w:val="24"/>
        </w:rPr>
        <w:t>按照学校要求提交毕业论文（设计）的印刷本和电子版本；</w:t>
      </w:r>
    </w:p>
    <w:p w14:paraId="444CEB3C">
      <w:pPr>
        <w:numPr>
          <w:ilvl w:val="0"/>
          <w:numId w:val="3"/>
        </w:numPr>
        <w:spacing w:line="360" w:lineRule="auto"/>
        <w:rPr>
          <w:sz w:val="24"/>
        </w:rPr>
      </w:pPr>
      <w:r>
        <w:rPr>
          <w:rFonts w:hint="eastAsia"/>
          <w:sz w:val="24"/>
        </w:rPr>
        <w:t>学校有权收藏、使用并向国家有关部门或机构送交论文的印刷本和电子版本；</w:t>
      </w:r>
    </w:p>
    <w:p w14:paraId="3B4FCAEB">
      <w:pPr>
        <w:numPr>
          <w:ilvl w:val="0"/>
          <w:numId w:val="3"/>
        </w:numPr>
        <w:spacing w:line="360" w:lineRule="auto"/>
        <w:rPr>
          <w:sz w:val="24"/>
        </w:rPr>
      </w:pPr>
      <w:r>
        <w:rPr>
          <w:rFonts w:hint="eastAsia"/>
          <w:sz w:val="24"/>
        </w:rPr>
        <w:t>允许论文被查阅和借阅；</w:t>
      </w:r>
    </w:p>
    <w:p w14:paraId="42073B9B">
      <w:pPr>
        <w:numPr>
          <w:ilvl w:val="0"/>
          <w:numId w:val="3"/>
        </w:numPr>
        <w:spacing w:line="360" w:lineRule="auto"/>
        <w:rPr>
          <w:sz w:val="24"/>
        </w:rPr>
      </w:pPr>
      <w:r>
        <w:rPr>
          <w:rFonts w:hint="eastAsia"/>
          <w:sz w:val="24"/>
        </w:rPr>
        <w:t>学校可以公布论文的全部或部分内容，可以采用影印、缩印或其它复制手段保存论文。</w:t>
      </w:r>
    </w:p>
    <w:p w14:paraId="49CFCE41">
      <w:pPr>
        <w:ind w:firstLine="570"/>
        <w:rPr>
          <w:sz w:val="24"/>
        </w:rPr>
      </w:pPr>
    </w:p>
    <w:p w14:paraId="268AC4F1">
      <w:pPr>
        <w:ind w:firstLine="570"/>
        <w:rPr>
          <w:sz w:val="24"/>
        </w:rPr>
      </w:pPr>
    </w:p>
    <w:p w14:paraId="34868E69">
      <w:pPr>
        <w:ind w:firstLine="570"/>
        <w:rPr>
          <w:sz w:val="24"/>
        </w:rPr>
      </w:pPr>
    </w:p>
    <w:p w14:paraId="16E4E319">
      <w:pPr>
        <w:wordWrap w:val="0"/>
        <w:spacing w:line="480" w:lineRule="auto"/>
        <w:ind w:firstLine="2400" w:firstLineChars="1000"/>
        <w:rPr>
          <w:sz w:val="24"/>
        </w:rPr>
      </w:pPr>
      <w:r>
        <w:rPr>
          <w:rFonts w:hint="eastAsia"/>
          <w:sz w:val="24"/>
        </w:rPr>
        <w:t xml:space="preserve">作者签名：  </w:t>
      </w:r>
      <w:r>
        <w:rPr>
          <w:sz w:val="24"/>
        </w:rPr>
        <w:t xml:space="preserve"> </w:t>
      </w:r>
      <w:r>
        <w:rPr>
          <w:rFonts w:hint="eastAsia"/>
          <w:sz w:val="24"/>
        </w:rPr>
        <w:t xml:space="preserve">  </w:t>
      </w:r>
      <w:r>
        <w:rPr>
          <w:sz w:val="24"/>
        </w:rPr>
        <w:t xml:space="preserve">   </w:t>
      </w:r>
      <w:r>
        <w:rPr>
          <w:rFonts w:hint="eastAsia"/>
          <w:sz w:val="24"/>
        </w:rPr>
        <w:t xml:space="preserve">        指导教师签名： </w:t>
      </w:r>
      <w:r>
        <w:rPr>
          <w:sz w:val="24"/>
        </w:rPr>
        <w:t xml:space="preserve">         </w:t>
      </w:r>
    </w:p>
    <w:p w14:paraId="7DBB984C">
      <w:pPr>
        <w:spacing w:line="400" w:lineRule="exact"/>
        <w:jc w:val="center"/>
        <w:rPr>
          <w:rFonts w:ascii="Times New Roman" w:hAnsi="Times New Roman"/>
          <w:sz w:val="24"/>
          <w:szCs w:val="24"/>
        </w:rPr>
      </w:pPr>
      <w:r>
        <w:rPr>
          <w:rFonts w:hint="eastAsia"/>
          <w:sz w:val="24"/>
        </w:rPr>
        <w:t>日期：   年   月   日</w:t>
      </w:r>
    </w:p>
    <w:p w14:paraId="251D290A"/>
    <w:sectPr>
      <w:headerReference r:id="rId23" w:type="default"/>
      <w:footnotePr>
        <w:numFmt w:val="decimalEnclosedCircleChinese"/>
      </w:footnotePr>
      <w:pgSz w:w="11906" w:h="16838"/>
      <w:pgMar w:top="1440" w:right="1797" w:bottom="1440" w:left="1797" w:header="1134"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00000000000000000"/>
    <w:charset w:val="86"/>
    <w:family w:val="script"/>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方正中雅宋_GBK">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620BF">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158AC8">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ED1646">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34ED1646">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93F854">
    <w:pPr>
      <w:pStyle w:val="6"/>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F9F5A0">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58F9F5A0">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9A5B5">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3C1FA">
    <w:pPr>
      <w:pStyle w:val="6"/>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4589B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2E4589BD">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E24B23">
    <w:pPr>
      <w:pStyle w:val="6"/>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C618B">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14:paraId="4A6C618B">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9194AB">
    <w:pPr>
      <w:pStyle w:val="7"/>
      <w:pBdr>
        <w:bottom w:val="single" w:color="auto" w:sz="4" w:space="1"/>
      </w:pBdr>
      <w:rPr>
        <w:rFonts w:hint="eastAsia" w:ascii="宋体" w:hAnsi="宋体" w:cs="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492A0">
    <w:pPr>
      <w:pStyle w:val="7"/>
      <w:pBdr>
        <w:bottom w:val="single" w:color="auto" w:sz="4" w:space="1"/>
      </w:pBdr>
      <w:rPr>
        <w:rFonts w:hint="eastAsia" w:ascii="宋体" w:hAnsi="宋体" w:cs="宋体"/>
        <w:sz w:val="21"/>
        <w:szCs w:val="21"/>
      </w:rPr>
    </w:pPr>
    <w:r>
      <w:rPr>
        <w:rFonts w:hint="eastAsia" w:ascii="宋体" w:hAnsi="宋体" w:cs="宋体"/>
        <w:sz w:val="21"/>
        <w:szCs w:val="21"/>
      </w:rPr>
      <w:t>4 相关理论技术</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CE596F">
    <w:pPr>
      <w:pStyle w:val="7"/>
      <w:pBdr>
        <w:bottom w:val="single" w:color="auto" w:sz="4" w:space="1"/>
      </w:pBdr>
      <w:rPr>
        <w:rFonts w:hint="default" w:ascii="宋体" w:hAnsi="宋体" w:eastAsia="宋体" w:cs="宋体"/>
        <w:sz w:val="21"/>
        <w:szCs w:val="21"/>
        <w:lang w:val="en-US" w:eastAsia="zh-CN"/>
      </w:rPr>
    </w:pPr>
    <w:r>
      <w:rPr>
        <w:rFonts w:hint="eastAsia" w:ascii="宋体" w:hAnsi="宋体" w:cs="宋体"/>
        <w:sz w:val="21"/>
        <w:szCs w:val="21"/>
        <w:lang w:val="en-US" w:eastAsia="zh-CN"/>
      </w:rPr>
      <w:t>5 实验及分析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B48AD">
    <w:pPr>
      <w:pStyle w:val="7"/>
      <w:pBdr>
        <w:bottom w:val="single" w:color="auto" w:sz="4" w:space="1"/>
      </w:pBdr>
      <w:rPr>
        <w:rFonts w:hint="default" w:ascii="宋体" w:hAnsi="宋体" w:eastAsia="宋体" w:cs="宋体"/>
        <w:sz w:val="21"/>
        <w:szCs w:val="21"/>
        <w:lang w:val="en-US" w:eastAsia="zh-CN"/>
      </w:rPr>
    </w:pPr>
    <w:r>
      <w:rPr>
        <w:rFonts w:hint="eastAsia" w:ascii="宋体" w:hAnsi="宋体" w:cs="宋体"/>
        <w:sz w:val="21"/>
        <w:szCs w:val="21"/>
        <w:lang w:val="en-US" w:eastAsia="zh-CN"/>
      </w:rPr>
      <w:t>6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99740">
    <w:pPr>
      <w:pStyle w:val="7"/>
      <w:pBdr>
        <w:bottom w:val="single" w:color="auto" w:sz="4" w:space="1"/>
      </w:pBdr>
      <w:rPr>
        <w:rFonts w:hint="default" w:ascii="宋体" w:hAnsi="宋体" w:eastAsia="宋体" w:cs="宋体"/>
        <w:sz w:val="21"/>
        <w:szCs w:val="21"/>
        <w:lang w:val="en-US" w:eastAsia="zh-CN"/>
      </w:rPr>
    </w:pPr>
    <w:r>
      <w:rPr>
        <w:rFonts w:hint="eastAsia" w:ascii="宋体" w:hAnsi="宋体" w:cs="宋体"/>
        <w:sz w:val="21"/>
        <w:szCs w:val="21"/>
        <w:lang w:val="en-US" w:eastAsia="zh-CN"/>
      </w:rPr>
      <w:t>5 实验及分析</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2B14F4">
    <w:pPr>
      <w:pStyle w:val="7"/>
      <w:pBdr>
        <w:bottom w:val="single" w:color="auto" w:sz="4" w:space="1"/>
      </w:pBdr>
      <w:rPr>
        <w:rFonts w:hint="eastAsia" w:ascii="宋体" w:hAnsi="宋体" w:cs="宋体"/>
        <w:sz w:val="21"/>
        <w:szCs w:val="21"/>
      </w:rPr>
    </w:pPr>
    <w:r>
      <w:rPr>
        <w:rFonts w:hint="eastAsia" w:ascii="宋体" w:hAnsi="宋体" w:cs="宋体"/>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E53BF">
    <w:pPr>
      <w:pStyle w:val="7"/>
      <w:pBdr>
        <w:bottom w:val="single" w:color="auto" w:sz="4" w:space="1"/>
      </w:pBdr>
      <w:rPr>
        <w:rFonts w:hint="eastAsia" w:ascii="宋体" w:hAnsi="宋体" w:cs="宋体"/>
        <w:sz w:val="21"/>
        <w:szCs w:val="21"/>
      </w:rPr>
    </w:pPr>
    <w:r>
      <w:rPr>
        <w:rFonts w:hint="eastAsia" w:ascii="宋体" w:hAnsi="宋体" w:cs="宋体"/>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DC271">
    <w:pPr>
      <w:pStyle w:val="7"/>
    </w:pPr>
    <w:r>
      <w:rPr>
        <w:rFonts w:hint="eastAsia"/>
        <w:sz w:val="21"/>
        <w:szCs w:val="21"/>
      </w:rPr>
      <w:t>遵义师范学院本科毕业论文（设计）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EF4BC">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E7D7C">
    <w:pPr>
      <w:pStyle w:val="7"/>
      <w:pBdr>
        <w:bottom w:val="single" w:color="auto" w:sz="4" w:space="1"/>
      </w:pBdr>
      <w:rPr>
        <w:rFonts w:hint="eastAsia" w:ascii="宋体" w:hAnsi="宋体" w:cs="宋体"/>
        <w:sz w:val="21"/>
        <w:szCs w:val="21"/>
      </w:rPr>
    </w:pPr>
    <w:r>
      <w:rPr>
        <w:rFonts w:hint="eastAsia" w:ascii="宋体" w:hAnsi="宋体" w:cs="宋体"/>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CFFD05">
    <w:pPr>
      <w:pStyle w:val="7"/>
      <w:pBdr>
        <w:bottom w:val="single" w:color="auto" w:sz="4" w:space="1"/>
      </w:pBdr>
      <w:rPr>
        <w:rFonts w:hint="eastAsia" w:ascii="宋体" w:hAnsi="宋体" w:cs="宋体"/>
        <w:sz w:val="21"/>
        <w:szCs w:val="21"/>
      </w:rPr>
    </w:pPr>
    <w:r>
      <w:rPr>
        <w:rFonts w:hint="eastAsia" w:ascii="宋体" w:hAnsi="宋体" w:cs="宋体"/>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69310">
    <w:pPr>
      <w:pStyle w:val="7"/>
    </w:pPr>
    <w:r>
      <w:rPr>
        <w:rFonts w:hint="eastAsia"/>
        <w:sz w:val="21"/>
        <w:szCs w:val="21"/>
      </w:rPr>
      <w:t>遵义师范学院本科毕业论文（设计）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FC4BF">
    <w:pPr>
      <w:pStyle w:val="7"/>
      <w:pBdr>
        <w:bottom w:val="single" w:color="auto" w:sz="4" w:space="1"/>
      </w:pBdr>
      <w:rPr>
        <w:rFonts w:hint="eastAsia" w:ascii="宋体" w:hAnsi="宋体" w:cs="宋体"/>
        <w:sz w:val="21"/>
        <w:szCs w:val="21"/>
      </w:rPr>
    </w:pPr>
    <w:r>
      <w:rPr>
        <w:rFonts w:hint="eastAsia" w:ascii="宋体" w:hAnsi="宋体" w:cs="宋体"/>
        <w:sz w:val="21"/>
        <w:szCs w:val="21"/>
      </w:rPr>
      <w:t>1 引言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98D14C">
    <w:pPr>
      <w:pStyle w:val="7"/>
      <w:pBdr>
        <w:bottom w:val="single" w:color="auto" w:sz="4" w:space="1"/>
      </w:pBdr>
      <w:rPr>
        <w:rFonts w:hint="eastAsia" w:ascii="宋体" w:hAnsi="宋体" w:cs="宋体"/>
        <w:sz w:val="21"/>
        <w:szCs w:val="21"/>
      </w:rPr>
    </w:pPr>
    <w:r>
      <w:rPr>
        <w:rFonts w:hint="eastAsia" w:ascii="宋体" w:hAnsi="宋体" w:cs="宋体"/>
        <w:sz w:val="21"/>
        <w:szCs w:val="21"/>
      </w:rPr>
      <w:t>2 相关工作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C3D08">
    <w:pPr>
      <w:pStyle w:val="7"/>
      <w:pBdr>
        <w:bottom w:val="single" w:color="auto" w:sz="4" w:space="1"/>
      </w:pBdr>
      <w:rPr>
        <w:rFonts w:hint="eastAsia" w:ascii="宋体" w:hAnsi="宋体" w:cs="宋体"/>
        <w:sz w:val="21"/>
        <w:szCs w:val="21"/>
      </w:rPr>
    </w:pPr>
    <w:r>
      <w:rPr>
        <w:rFonts w:hint="eastAsia" w:ascii="宋体" w:hAnsi="宋体" w:cs="宋体"/>
        <w:sz w:val="21"/>
        <w:szCs w:val="21"/>
      </w:rPr>
      <w:t>3 远控木马概述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5D3D3"/>
    <w:multiLevelType w:val="singleLevel"/>
    <w:tmpl w:val="C975D3D3"/>
    <w:lvl w:ilvl="0" w:tentative="0">
      <w:start w:val="1"/>
      <w:numFmt w:val="decimal"/>
      <w:lvlText w:val="[%1]"/>
      <w:lvlJc w:val="left"/>
      <w:pPr>
        <w:tabs>
          <w:tab w:val="left" w:pos="420"/>
        </w:tabs>
        <w:ind w:left="425" w:hanging="425"/>
      </w:pPr>
      <w:rPr>
        <w:rFonts w:hint="default"/>
      </w:rPr>
    </w:lvl>
  </w:abstractNum>
  <w:abstractNum w:abstractNumId="1">
    <w:nsid w:val="EAFC61FD"/>
    <w:multiLevelType w:val="singleLevel"/>
    <w:tmpl w:val="EAFC61FD"/>
    <w:lvl w:ilvl="0" w:tentative="0">
      <w:start w:val="2"/>
      <w:numFmt w:val="decimal"/>
      <w:suff w:val="nothing"/>
      <w:lvlText w:val="（%1）"/>
      <w:lvlJc w:val="left"/>
    </w:lvl>
  </w:abstractNum>
  <w:abstractNum w:abstractNumId="2">
    <w:nsid w:val="58D237DF"/>
    <w:multiLevelType w:val="multilevel"/>
    <w:tmpl w:val="58D237DF"/>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ways">
    <w15:presenceInfo w15:providerId="WPS Office" w15:userId="2621955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800"/>
  <w:evenAndOddHeaders w:val="1"/>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D7677"/>
    <w:rsid w:val="000532A8"/>
    <w:rsid w:val="001113BD"/>
    <w:rsid w:val="00186BF0"/>
    <w:rsid w:val="005902BA"/>
    <w:rsid w:val="00591B92"/>
    <w:rsid w:val="00667C8F"/>
    <w:rsid w:val="00726300"/>
    <w:rsid w:val="00777C1B"/>
    <w:rsid w:val="00817C85"/>
    <w:rsid w:val="00867FFD"/>
    <w:rsid w:val="00B46918"/>
    <w:rsid w:val="00D348C5"/>
    <w:rsid w:val="00F759C2"/>
    <w:rsid w:val="01437C9C"/>
    <w:rsid w:val="014A6A9C"/>
    <w:rsid w:val="017240DE"/>
    <w:rsid w:val="01E46D89"/>
    <w:rsid w:val="01F01BD2"/>
    <w:rsid w:val="01F40F97"/>
    <w:rsid w:val="021138F7"/>
    <w:rsid w:val="02663C42"/>
    <w:rsid w:val="035467D9"/>
    <w:rsid w:val="035E4919"/>
    <w:rsid w:val="037759DB"/>
    <w:rsid w:val="037979A5"/>
    <w:rsid w:val="03922815"/>
    <w:rsid w:val="03993BA4"/>
    <w:rsid w:val="03C70711"/>
    <w:rsid w:val="03FB660C"/>
    <w:rsid w:val="0405748B"/>
    <w:rsid w:val="04267B2D"/>
    <w:rsid w:val="04504BAA"/>
    <w:rsid w:val="048C49B6"/>
    <w:rsid w:val="04D035F5"/>
    <w:rsid w:val="04DA13C2"/>
    <w:rsid w:val="05237BC9"/>
    <w:rsid w:val="052D0A47"/>
    <w:rsid w:val="055842B6"/>
    <w:rsid w:val="05CD3FD8"/>
    <w:rsid w:val="06A26970"/>
    <w:rsid w:val="06BC55A9"/>
    <w:rsid w:val="06E415DA"/>
    <w:rsid w:val="0737270A"/>
    <w:rsid w:val="07844A8B"/>
    <w:rsid w:val="07AE458E"/>
    <w:rsid w:val="07CC279A"/>
    <w:rsid w:val="07CF4038"/>
    <w:rsid w:val="07E467C8"/>
    <w:rsid w:val="08133633"/>
    <w:rsid w:val="08181C5D"/>
    <w:rsid w:val="083D77DF"/>
    <w:rsid w:val="08430582"/>
    <w:rsid w:val="08435BA4"/>
    <w:rsid w:val="08744BDF"/>
    <w:rsid w:val="08DA0EE6"/>
    <w:rsid w:val="09136724"/>
    <w:rsid w:val="094840A2"/>
    <w:rsid w:val="09544337"/>
    <w:rsid w:val="0966767D"/>
    <w:rsid w:val="098D33C0"/>
    <w:rsid w:val="0A026946"/>
    <w:rsid w:val="0A3B59B5"/>
    <w:rsid w:val="0A7D421F"/>
    <w:rsid w:val="0A974F8C"/>
    <w:rsid w:val="0ABD0ABF"/>
    <w:rsid w:val="0AEA2F37"/>
    <w:rsid w:val="0AF017B6"/>
    <w:rsid w:val="0B4E5BBB"/>
    <w:rsid w:val="0B674587"/>
    <w:rsid w:val="0BBA5BBB"/>
    <w:rsid w:val="0BE55E0C"/>
    <w:rsid w:val="0C2528CF"/>
    <w:rsid w:val="0C2C5C40"/>
    <w:rsid w:val="0C6C454B"/>
    <w:rsid w:val="0C7563F3"/>
    <w:rsid w:val="0CCA1272"/>
    <w:rsid w:val="0D224C0A"/>
    <w:rsid w:val="0D6276FC"/>
    <w:rsid w:val="0D9B4AE6"/>
    <w:rsid w:val="0DE10621"/>
    <w:rsid w:val="0E625C06"/>
    <w:rsid w:val="0E63197E"/>
    <w:rsid w:val="0E81340E"/>
    <w:rsid w:val="0E990EFC"/>
    <w:rsid w:val="0EB83A78"/>
    <w:rsid w:val="0F020974"/>
    <w:rsid w:val="0F8C6CB2"/>
    <w:rsid w:val="0FA05DCB"/>
    <w:rsid w:val="0FBF0E36"/>
    <w:rsid w:val="10093A91"/>
    <w:rsid w:val="10376C1E"/>
    <w:rsid w:val="10865C7F"/>
    <w:rsid w:val="1097773A"/>
    <w:rsid w:val="10AB15D3"/>
    <w:rsid w:val="10D0167B"/>
    <w:rsid w:val="11447845"/>
    <w:rsid w:val="11895257"/>
    <w:rsid w:val="11AF54D8"/>
    <w:rsid w:val="11B61DC5"/>
    <w:rsid w:val="11DC7A7D"/>
    <w:rsid w:val="12211934"/>
    <w:rsid w:val="122338FE"/>
    <w:rsid w:val="12C329EB"/>
    <w:rsid w:val="135E2714"/>
    <w:rsid w:val="138849B4"/>
    <w:rsid w:val="13A50343"/>
    <w:rsid w:val="13EE009D"/>
    <w:rsid w:val="13F54E26"/>
    <w:rsid w:val="1425565B"/>
    <w:rsid w:val="14432035"/>
    <w:rsid w:val="14481D3D"/>
    <w:rsid w:val="14496F20"/>
    <w:rsid w:val="147608F1"/>
    <w:rsid w:val="147C10A3"/>
    <w:rsid w:val="147F0B94"/>
    <w:rsid w:val="14983A03"/>
    <w:rsid w:val="155618F4"/>
    <w:rsid w:val="158F12AA"/>
    <w:rsid w:val="15B450DE"/>
    <w:rsid w:val="15E96C0C"/>
    <w:rsid w:val="1602400E"/>
    <w:rsid w:val="163A1216"/>
    <w:rsid w:val="166817B1"/>
    <w:rsid w:val="16FA09A5"/>
    <w:rsid w:val="1739014A"/>
    <w:rsid w:val="17861706"/>
    <w:rsid w:val="17C1762F"/>
    <w:rsid w:val="17F51899"/>
    <w:rsid w:val="180715CC"/>
    <w:rsid w:val="181A0A1C"/>
    <w:rsid w:val="183A72AB"/>
    <w:rsid w:val="186C7681"/>
    <w:rsid w:val="18AF75BA"/>
    <w:rsid w:val="1906204F"/>
    <w:rsid w:val="19386A1E"/>
    <w:rsid w:val="193C1448"/>
    <w:rsid w:val="19C84D8B"/>
    <w:rsid w:val="19CC03D7"/>
    <w:rsid w:val="19D454DE"/>
    <w:rsid w:val="19F93196"/>
    <w:rsid w:val="1A037B71"/>
    <w:rsid w:val="1A165567"/>
    <w:rsid w:val="1A6920CA"/>
    <w:rsid w:val="1AD03EF7"/>
    <w:rsid w:val="1AE17EB2"/>
    <w:rsid w:val="1B1C538E"/>
    <w:rsid w:val="1B300E3A"/>
    <w:rsid w:val="1B43291B"/>
    <w:rsid w:val="1B60171F"/>
    <w:rsid w:val="1B8A22F8"/>
    <w:rsid w:val="1BA01B1B"/>
    <w:rsid w:val="1BA7204A"/>
    <w:rsid w:val="1BBD091F"/>
    <w:rsid w:val="1BBD75E9"/>
    <w:rsid w:val="1BCD0437"/>
    <w:rsid w:val="1BE063BC"/>
    <w:rsid w:val="1BEA723A"/>
    <w:rsid w:val="1C057BD0"/>
    <w:rsid w:val="1C077DEC"/>
    <w:rsid w:val="1CB83281"/>
    <w:rsid w:val="1CE912A0"/>
    <w:rsid w:val="1D03542A"/>
    <w:rsid w:val="1D4604A0"/>
    <w:rsid w:val="1D777907"/>
    <w:rsid w:val="1DAB6BCE"/>
    <w:rsid w:val="1E3D5840"/>
    <w:rsid w:val="1E403142"/>
    <w:rsid w:val="1E454BFC"/>
    <w:rsid w:val="1E674B72"/>
    <w:rsid w:val="1E892D3B"/>
    <w:rsid w:val="1E8A51B2"/>
    <w:rsid w:val="1E9B0CC0"/>
    <w:rsid w:val="1ED24E30"/>
    <w:rsid w:val="1F026649"/>
    <w:rsid w:val="1F0625DD"/>
    <w:rsid w:val="1F1D31B1"/>
    <w:rsid w:val="1F3A2287"/>
    <w:rsid w:val="1F5A46D7"/>
    <w:rsid w:val="1F5D746C"/>
    <w:rsid w:val="1F6D7F66"/>
    <w:rsid w:val="2020147D"/>
    <w:rsid w:val="2040587F"/>
    <w:rsid w:val="210668C5"/>
    <w:rsid w:val="211A411E"/>
    <w:rsid w:val="21562C7C"/>
    <w:rsid w:val="21B603C0"/>
    <w:rsid w:val="21D544E9"/>
    <w:rsid w:val="220C2760"/>
    <w:rsid w:val="220E3CD9"/>
    <w:rsid w:val="226C6BFB"/>
    <w:rsid w:val="22A53EBB"/>
    <w:rsid w:val="22FB1D2C"/>
    <w:rsid w:val="231132FF"/>
    <w:rsid w:val="231D7EF5"/>
    <w:rsid w:val="235F246C"/>
    <w:rsid w:val="23BF2D5B"/>
    <w:rsid w:val="23F944BF"/>
    <w:rsid w:val="24596E30"/>
    <w:rsid w:val="245C4A4D"/>
    <w:rsid w:val="25130BC6"/>
    <w:rsid w:val="251445AC"/>
    <w:rsid w:val="25534569"/>
    <w:rsid w:val="259A3A7F"/>
    <w:rsid w:val="25A81F9E"/>
    <w:rsid w:val="25C26B32"/>
    <w:rsid w:val="25E66CC5"/>
    <w:rsid w:val="264D0AF2"/>
    <w:rsid w:val="267A11BB"/>
    <w:rsid w:val="268B161A"/>
    <w:rsid w:val="269D7677"/>
    <w:rsid w:val="26B7240F"/>
    <w:rsid w:val="26BB5B0D"/>
    <w:rsid w:val="26E36D60"/>
    <w:rsid w:val="26F7280B"/>
    <w:rsid w:val="274F4B6E"/>
    <w:rsid w:val="275859A0"/>
    <w:rsid w:val="27734537"/>
    <w:rsid w:val="27B6351B"/>
    <w:rsid w:val="27D868FE"/>
    <w:rsid w:val="28215D92"/>
    <w:rsid w:val="28445F24"/>
    <w:rsid w:val="286766E4"/>
    <w:rsid w:val="288B5901"/>
    <w:rsid w:val="28B05368"/>
    <w:rsid w:val="28C130D1"/>
    <w:rsid w:val="294B306D"/>
    <w:rsid w:val="296B7D6E"/>
    <w:rsid w:val="2973591D"/>
    <w:rsid w:val="297F5466"/>
    <w:rsid w:val="299B6018"/>
    <w:rsid w:val="29AE2ACE"/>
    <w:rsid w:val="29B449E4"/>
    <w:rsid w:val="29C037A2"/>
    <w:rsid w:val="2A61691A"/>
    <w:rsid w:val="2A636B36"/>
    <w:rsid w:val="2A677CA8"/>
    <w:rsid w:val="2A6B0DDC"/>
    <w:rsid w:val="2B162775"/>
    <w:rsid w:val="2B6942C8"/>
    <w:rsid w:val="2B7F799F"/>
    <w:rsid w:val="2CA13945"/>
    <w:rsid w:val="2CE05567"/>
    <w:rsid w:val="2CF63C91"/>
    <w:rsid w:val="2D0D0FDB"/>
    <w:rsid w:val="2D2B5B51"/>
    <w:rsid w:val="2D6816A6"/>
    <w:rsid w:val="2D76092E"/>
    <w:rsid w:val="2D766B80"/>
    <w:rsid w:val="2D856DC3"/>
    <w:rsid w:val="2E1A0EFA"/>
    <w:rsid w:val="2E5150F6"/>
    <w:rsid w:val="2E533769"/>
    <w:rsid w:val="2E8C4181"/>
    <w:rsid w:val="2F4A2072"/>
    <w:rsid w:val="2F6D5D61"/>
    <w:rsid w:val="300E12F2"/>
    <w:rsid w:val="30286891"/>
    <w:rsid w:val="307A753E"/>
    <w:rsid w:val="30E52918"/>
    <w:rsid w:val="30EB1633"/>
    <w:rsid w:val="30FA1876"/>
    <w:rsid w:val="310B75DF"/>
    <w:rsid w:val="31576325"/>
    <w:rsid w:val="315C6D68"/>
    <w:rsid w:val="32052280"/>
    <w:rsid w:val="32221084"/>
    <w:rsid w:val="32456B21"/>
    <w:rsid w:val="3267118D"/>
    <w:rsid w:val="32786EF6"/>
    <w:rsid w:val="32794A1C"/>
    <w:rsid w:val="32A04180"/>
    <w:rsid w:val="32A0644D"/>
    <w:rsid w:val="32F522F5"/>
    <w:rsid w:val="331F7372"/>
    <w:rsid w:val="33482D6D"/>
    <w:rsid w:val="33835B53"/>
    <w:rsid w:val="338B4A07"/>
    <w:rsid w:val="33E10ACB"/>
    <w:rsid w:val="340A6B46"/>
    <w:rsid w:val="34180991"/>
    <w:rsid w:val="341E1D1F"/>
    <w:rsid w:val="34382116"/>
    <w:rsid w:val="344277BC"/>
    <w:rsid w:val="344F0291"/>
    <w:rsid w:val="34711E4F"/>
    <w:rsid w:val="34833304"/>
    <w:rsid w:val="34C603ED"/>
    <w:rsid w:val="34EB1311"/>
    <w:rsid w:val="34FA62E8"/>
    <w:rsid w:val="35246EC1"/>
    <w:rsid w:val="356A765A"/>
    <w:rsid w:val="35896E09"/>
    <w:rsid w:val="35A85D44"/>
    <w:rsid w:val="360F7B72"/>
    <w:rsid w:val="36525CB0"/>
    <w:rsid w:val="36914137"/>
    <w:rsid w:val="369648D9"/>
    <w:rsid w:val="369B7657"/>
    <w:rsid w:val="36A27FE9"/>
    <w:rsid w:val="36D861B6"/>
    <w:rsid w:val="37405B09"/>
    <w:rsid w:val="377759CE"/>
    <w:rsid w:val="378105FB"/>
    <w:rsid w:val="3790083E"/>
    <w:rsid w:val="37A5000F"/>
    <w:rsid w:val="37AE6F16"/>
    <w:rsid w:val="381B66FC"/>
    <w:rsid w:val="3836053E"/>
    <w:rsid w:val="387E0FDF"/>
    <w:rsid w:val="38AA1430"/>
    <w:rsid w:val="38AD5420"/>
    <w:rsid w:val="38C904AC"/>
    <w:rsid w:val="38D1110E"/>
    <w:rsid w:val="39691347"/>
    <w:rsid w:val="399B0BB1"/>
    <w:rsid w:val="39BD78E5"/>
    <w:rsid w:val="39CB4426"/>
    <w:rsid w:val="3A791A5E"/>
    <w:rsid w:val="3A86417A"/>
    <w:rsid w:val="3AC87A99"/>
    <w:rsid w:val="3B0C28D2"/>
    <w:rsid w:val="3B6D1A02"/>
    <w:rsid w:val="3B9860E9"/>
    <w:rsid w:val="3C0E2679"/>
    <w:rsid w:val="3C7324DC"/>
    <w:rsid w:val="3CD1792F"/>
    <w:rsid w:val="3D097CDC"/>
    <w:rsid w:val="3D0A1093"/>
    <w:rsid w:val="3D0D46DF"/>
    <w:rsid w:val="3D4E71D1"/>
    <w:rsid w:val="3D534EB2"/>
    <w:rsid w:val="3DA07301"/>
    <w:rsid w:val="3DA26457"/>
    <w:rsid w:val="3DD220DA"/>
    <w:rsid w:val="3E1C2E2C"/>
    <w:rsid w:val="3E95498C"/>
    <w:rsid w:val="3E970704"/>
    <w:rsid w:val="3EAA6689"/>
    <w:rsid w:val="3F23643C"/>
    <w:rsid w:val="3F397A0D"/>
    <w:rsid w:val="3F4343E8"/>
    <w:rsid w:val="3F780536"/>
    <w:rsid w:val="3FC41290"/>
    <w:rsid w:val="3FDA2711"/>
    <w:rsid w:val="3FE07E89"/>
    <w:rsid w:val="40061FE5"/>
    <w:rsid w:val="402C1320"/>
    <w:rsid w:val="40B90E06"/>
    <w:rsid w:val="40DE086C"/>
    <w:rsid w:val="41090869"/>
    <w:rsid w:val="4125649B"/>
    <w:rsid w:val="412E149E"/>
    <w:rsid w:val="412F2E76"/>
    <w:rsid w:val="41432DC5"/>
    <w:rsid w:val="41E54A6B"/>
    <w:rsid w:val="421B164C"/>
    <w:rsid w:val="424D3EFC"/>
    <w:rsid w:val="426B6130"/>
    <w:rsid w:val="427871AA"/>
    <w:rsid w:val="42C817D4"/>
    <w:rsid w:val="4319254A"/>
    <w:rsid w:val="432A7D99"/>
    <w:rsid w:val="43880F63"/>
    <w:rsid w:val="43E95AA6"/>
    <w:rsid w:val="43EA39CC"/>
    <w:rsid w:val="443E3D0E"/>
    <w:rsid w:val="44475071"/>
    <w:rsid w:val="444B446B"/>
    <w:rsid w:val="44B54326"/>
    <w:rsid w:val="44F93EC7"/>
    <w:rsid w:val="4504286C"/>
    <w:rsid w:val="451A3E3D"/>
    <w:rsid w:val="4545710C"/>
    <w:rsid w:val="454669E0"/>
    <w:rsid w:val="45A33E32"/>
    <w:rsid w:val="45C53DA9"/>
    <w:rsid w:val="45F813BF"/>
    <w:rsid w:val="4622744D"/>
    <w:rsid w:val="463158E2"/>
    <w:rsid w:val="4655647F"/>
    <w:rsid w:val="467001B9"/>
    <w:rsid w:val="46C73B51"/>
    <w:rsid w:val="46F81F5C"/>
    <w:rsid w:val="47013FF5"/>
    <w:rsid w:val="47157E47"/>
    <w:rsid w:val="479B5966"/>
    <w:rsid w:val="47B75973"/>
    <w:rsid w:val="47BD6D85"/>
    <w:rsid w:val="47C95B12"/>
    <w:rsid w:val="480706A9"/>
    <w:rsid w:val="48181D3F"/>
    <w:rsid w:val="482C010F"/>
    <w:rsid w:val="482E032B"/>
    <w:rsid w:val="482E20D9"/>
    <w:rsid w:val="484336AB"/>
    <w:rsid w:val="48692AE9"/>
    <w:rsid w:val="486C139F"/>
    <w:rsid w:val="48C42A3E"/>
    <w:rsid w:val="48E64762"/>
    <w:rsid w:val="48EB7FCA"/>
    <w:rsid w:val="490862E0"/>
    <w:rsid w:val="492E6109"/>
    <w:rsid w:val="49405424"/>
    <w:rsid w:val="49624AA9"/>
    <w:rsid w:val="499917D4"/>
    <w:rsid w:val="49DE368B"/>
    <w:rsid w:val="4A2A4B22"/>
    <w:rsid w:val="4A743FEF"/>
    <w:rsid w:val="4AD131F0"/>
    <w:rsid w:val="4AE01685"/>
    <w:rsid w:val="4AE70DC7"/>
    <w:rsid w:val="4B1B446B"/>
    <w:rsid w:val="4B683B54"/>
    <w:rsid w:val="4B726781"/>
    <w:rsid w:val="4BCD1C09"/>
    <w:rsid w:val="4C2D4456"/>
    <w:rsid w:val="4C417F01"/>
    <w:rsid w:val="4C453E95"/>
    <w:rsid w:val="4C4F6AC2"/>
    <w:rsid w:val="4C612351"/>
    <w:rsid w:val="4CBD7ED0"/>
    <w:rsid w:val="4DCA28A4"/>
    <w:rsid w:val="4DF07E31"/>
    <w:rsid w:val="4DF9301E"/>
    <w:rsid w:val="4E055E94"/>
    <w:rsid w:val="4E0F5754"/>
    <w:rsid w:val="4E2F2707"/>
    <w:rsid w:val="4E6B74B7"/>
    <w:rsid w:val="4EC56BC8"/>
    <w:rsid w:val="4ECC0B5C"/>
    <w:rsid w:val="4EDC53C1"/>
    <w:rsid w:val="4EF456FF"/>
    <w:rsid w:val="4EFA24EA"/>
    <w:rsid w:val="4F1D07B2"/>
    <w:rsid w:val="4F756840"/>
    <w:rsid w:val="4FA669F9"/>
    <w:rsid w:val="4FA90297"/>
    <w:rsid w:val="504F54ED"/>
    <w:rsid w:val="50FD4D3F"/>
    <w:rsid w:val="51181B78"/>
    <w:rsid w:val="5147420C"/>
    <w:rsid w:val="516721B8"/>
    <w:rsid w:val="517D1617"/>
    <w:rsid w:val="517D19DC"/>
    <w:rsid w:val="51864D34"/>
    <w:rsid w:val="51A90A23"/>
    <w:rsid w:val="51AC7249"/>
    <w:rsid w:val="51BB160E"/>
    <w:rsid w:val="51C63383"/>
    <w:rsid w:val="51CC64BF"/>
    <w:rsid w:val="51D860AE"/>
    <w:rsid w:val="531E2030"/>
    <w:rsid w:val="539A4AC7"/>
    <w:rsid w:val="53CD4B93"/>
    <w:rsid w:val="53DB172D"/>
    <w:rsid w:val="53DF5F6C"/>
    <w:rsid w:val="54150167"/>
    <w:rsid w:val="54703A7A"/>
    <w:rsid w:val="5477195C"/>
    <w:rsid w:val="551045B4"/>
    <w:rsid w:val="55284B87"/>
    <w:rsid w:val="556A2277"/>
    <w:rsid w:val="55AA2FBB"/>
    <w:rsid w:val="55AD05A3"/>
    <w:rsid w:val="55BD684B"/>
    <w:rsid w:val="56282E9D"/>
    <w:rsid w:val="56384123"/>
    <w:rsid w:val="568D48D7"/>
    <w:rsid w:val="56A874FB"/>
    <w:rsid w:val="56B51C18"/>
    <w:rsid w:val="56B5263B"/>
    <w:rsid w:val="56C50A07"/>
    <w:rsid w:val="56DE116E"/>
    <w:rsid w:val="56E85B49"/>
    <w:rsid w:val="57174680"/>
    <w:rsid w:val="573C227B"/>
    <w:rsid w:val="57560D05"/>
    <w:rsid w:val="58160494"/>
    <w:rsid w:val="58613E05"/>
    <w:rsid w:val="586C0B52"/>
    <w:rsid w:val="589A0952"/>
    <w:rsid w:val="58B73A25"/>
    <w:rsid w:val="58EB7B73"/>
    <w:rsid w:val="59657925"/>
    <w:rsid w:val="59BD150F"/>
    <w:rsid w:val="5A13112F"/>
    <w:rsid w:val="5A146C55"/>
    <w:rsid w:val="5A390A8D"/>
    <w:rsid w:val="5A722EBF"/>
    <w:rsid w:val="5A8E4C59"/>
    <w:rsid w:val="5A9F29C3"/>
    <w:rsid w:val="5AAC3332"/>
    <w:rsid w:val="5AD36B10"/>
    <w:rsid w:val="5B3C46B5"/>
    <w:rsid w:val="5B4F43E9"/>
    <w:rsid w:val="5B527A35"/>
    <w:rsid w:val="5B653C0C"/>
    <w:rsid w:val="5B723250"/>
    <w:rsid w:val="5B7F45A2"/>
    <w:rsid w:val="5B835E40"/>
    <w:rsid w:val="5B9067AF"/>
    <w:rsid w:val="5C3E620B"/>
    <w:rsid w:val="5C4952DC"/>
    <w:rsid w:val="5C62014C"/>
    <w:rsid w:val="5CBB0E30"/>
    <w:rsid w:val="5CBC3D00"/>
    <w:rsid w:val="5CC44962"/>
    <w:rsid w:val="5CCB5CF1"/>
    <w:rsid w:val="5CCE758F"/>
    <w:rsid w:val="5D0905C7"/>
    <w:rsid w:val="5D2E44D2"/>
    <w:rsid w:val="5D3A2E77"/>
    <w:rsid w:val="5D5C1A5D"/>
    <w:rsid w:val="5D663C6C"/>
    <w:rsid w:val="5D694009"/>
    <w:rsid w:val="5D6A375C"/>
    <w:rsid w:val="5D8D2FA6"/>
    <w:rsid w:val="5D924A61"/>
    <w:rsid w:val="5DA327CA"/>
    <w:rsid w:val="5DA900DD"/>
    <w:rsid w:val="5DB25F7C"/>
    <w:rsid w:val="5DBE60D7"/>
    <w:rsid w:val="5DDD2180"/>
    <w:rsid w:val="5E08087F"/>
    <w:rsid w:val="5E113BD7"/>
    <w:rsid w:val="5EA7453C"/>
    <w:rsid w:val="5ECA3D86"/>
    <w:rsid w:val="5F08270F"/>
    <w:rsid w:val="5F132D32"/>
    <w:rsid w:val="5F2F29E7"/>
    <w:rsid w:val="5F5C53FD"/>
    <w:rsid w:val="5F6A6755"/>
    <w:rsid w:val="5F812FDF"/>
    <w:rsid w:val="5F9525E6"/>
    <w:rsid w:val="5FBB029F"/>
    <w:rsid w:val="5FC131EA"/>
    <w:rsid w:val="5FDC6467"/>
    <w:rsid w:val="606A72AE"/>
    <w:rsid w:val="608C1C3B"/>
    <w:rsid w:val="60B42F40"/>
    <w:rsid w:val="60B62845"/>
    <w:rsid w:val="60D333C6"/>
    <w:rsid w:val="6101186D"/>
    <w:rsid w:val="61227EAA"/>
    <w:rsid w:val="61263F9F"/>
    <w:rsid w:val="61546EFE"/>
    <w:rsid w:val="61665FE8"/>
    <w:rsid w:val="61AD3C17"/>
    <w:rsid w:val="61B256D1"/>
    <w:rsid w:val="61F30033"/>
    <w:rsid w:val="62162102"/>
    <w:rsid w:val="622B7232"/>
    <w:rsid w:val="622D40F1"/>
    <w:rsid w:val="623A1223"/>
    <w:rsid w:val="6292105F"/>
    <w:rsid w:val="62C56158"/>
    <w:rsid w:val="63065CD5"/>
    <w:rsid w:val="630A6E47"/>
    <w:rsid w:val="63790395"/>
    <w:rsid w:val="639B000C"/>
    <w:rsid w:val="63A10F12"/>
    <w:rsid w:val="63E43B3C"/>
    <w:rsid w:val="63E8362C"/>
    <w:rsid w:val="645878FB"/>
    <w:rsid w:val="645C1924"/>
    <w:rsid w:val="64D67E26"/>
    <w:rsid w:val="64E536C8"/>
    <w:rsid w:val="64FB738F"/>
    <w:rsid w:val="651A2738"/>
    <w:rsid w:val="65400B43"/>
    <w:rsid w:val="654441A8"/>
    <w:rsid w:val="655A5E64"/>
    <w:rsid w:val="65781D95"/>
    <w:rsid w:val="65AB4911"/>
    <w:rsid w:val="662446C4"/>
    <w:rsid w:val="66434B4A"/>
    <w:rsid w:val="66524D8D"/>
    <w:rsid w:val="666303EE"/>
    <w:rsid w:val="668F5FE1"/>
    <w:rsid w:val="669929BC"/>
    <w:rsid w:val="67535261"/>
    <w:rsid w:val="6793565D"/>
    <w:rsid w:val="67DE3D93"/>
    <w:rsid w:val="67FD341E"/>
    <w:rsid w:val="681E490A"/>
    <w:rsid w:val="68556DB7"/>
    <w:rsid w:val="68727968"/>
    <w:rsid w:val="689B5E52"/>
    <w:rsid w:val="68D26502"/>
    <w:rsid w:val="69140A20"/>
    <w:rsid w:val="69164798"/>
    <w:rsid w:val="69474951"/>
    <w:rsid w:val="695A0B28"/>
    <w:rsid w:val="695D48EB"/>
    <w:rsid w:val="697A2F79"/>
    <w:rsid w:val="697E5441"/>
    <w:rsid w:val="69A55B1C"/>
    <w:rsid w:val="69BD2E65"/>
    <w:rsid w:val="69C7527F"/>
    <w:rsid w:val="6A1862EE"/>
    <w:rsid w:val="6A1A3E14"/>
    <w:rsid w:val="6A2151A2"/>
    <w:rsid w:val="6A244B48"/>
    <w:rsid w:val="6A323655"/>
    <w:rsid w:val="6A4A35D4"/>
    <w:rsid w:val="6A687275"/>
    <w:rsid w:val="6A707ED8"/>
    <w:rsid w:val="6AA638F9"/>
    <w:rsid w:val="6B040620"/>
    <w:rsid w:val="6B39651C"/>
    <w:rsid w:val="6B564A55"/>
    <w:rsid w:val="6C423AF6"/>
    <w:rsid w:val="6C4A5B71"/>
    <w:rsid w:val="6C543A21"/>
    <w:rsid w:val="6CA34594"/>
    <w:rsid w:val="6CA83959"/>
    <w:rsid w:val="6CC4450B"/>
    <w:rsid w:val="6CFA1CDB"/>
    <w:rsid w:val="6D08089B"/>
    <w:rsid w:val="6D23681A"/>
    <w:rsid w:val="6D6D4BA2"/>
    <w:rsid w:val="6DCC18C9"/>
    <w:rsid w:val="6DD62748"/>
    <w:rsid w:val="6DDF784E"/>
    <w:rsid w:val="6E084D87"/>
    <w:rsid w:val="6E4E22DE"/>
    <w:rsid w:val="6E587601"/>
    <w:rsid w:val="6E7004A6"/>
    <w:rsid w:val="6E925AAF"/>
    <w:rsid w:val="6E9C129B"/>
    <w:rsid w:val="6EB74327"/>
    <w:rsid w:val="6ECE131C"/>
    <w:rsid w:val="6ED34F11"/>
    <w:rsid w:val="6EF50552"/>
    <w:rsid w:val="6F1C23DC"/>
    <w:rsid w:val="6F3E05A4"/>
    <w:rsid w:val="6F481468"/>
    <w:rsid w:val="6FC54822"/>
    <w:rsid w:val="6FD64C81"/>
    <w:rsid w:val="70001CFE"/>
    <w:rsid w:val="701E3F32"/>
    <w:rsid w:val="70612795"/>
    <w:rsid w:val="709D12FB"/>
    <w:rsid w:val="71033854"/>
    <w:rsid w:val="71080E6A"/>
    <w:rsid w:val="714300F4"/>
    <w:rsid w:val="71724535"/>
    <w:rsid w:val="719363BC"/>
    <w:rsid w:val="71946BA2"/>
    <w:rsid w:val="71B4127A"/>
    <w:rsid w:val="72343EE1"/>
    <w:rsid w:val="72A03324"/>
    <w:rsid w:val="72C903FB"/>
    <w:rsid w:val="72CE60E3"/>
    <w:rsid w:val="7352461E"/>
    <w:rsid w:val="73816CB2"/>
    <w:rsid w:val="73983F2D"/>
    <w:rsid w:val="73BB61C1"/>
    <w:rsid w:val="73C80D84"/>
    <w:rsid w:val="73E831D5"/>
    <w:rsid w:val="74A94EAA"/>
    <w:rsid w:val="75114065"/>
    <w:rsid w:val="752913AF"/>
    <w:rsid w:val="75330480"/>
    <w:rsid w:val="753560A8"/>
    <w:rsid w:val="75381812"/>
    <w:rsid w:val="7544427F"/>
    <w:rsid w:val="75834F63"/>
    <w:rsid w:val="75CE1F56"/>
    <w:rsid w:val="75E63744"/>
    <w:rsid w:val="76053A40"/>
    <w:rsid w:val="760D2A7F"/>
    <w:rsid w:val="763E310C"/>
    <w:rsid w:val="764F3097"/>
    <w:rsid w:val="76796366"/>
    <w:rsid w:val="767B0330"/>
    <w:rsid w:val="76A71125"/>
    <w:rsid w:val="76BC1159"/>
    <w:rsid w:val="7706409E"/>
    <w:rsid w:val="77091498"/>
    <w:rsid w:val="77422BFC"/>
    <w:rsid w:val="7762504C"/>
    <w:rsid w:val="77737259"/>
    <w:rsid w:val="77846D70"/>
    <w:rsid w:val="77935205"/>
    <w:rsid w:val="779C055E"/>
    <w:rsid w:val="77B75398"/>
    <w:rsid w:val="77C13E3B"/>
    <w:rsid w:val="77F02658"/>
    <w:rsid w:val="780F5216"/>
    <w:rsid w:val="786D5A56"/>
    <w:rsid w:val="786F7A21"/>
    <w:rsid w:val="78972AD3"/>
    <w:rsid w:val="78DC3DCF"/>
    <w:rsid w:val="78DD498A"/>
    <w:rsid w:val="78F9553C"/>
    <w:rsid w:val="79050385"/>
    <w:rsid w:val="791E4BD7"/>
    <w:rsid w:val="792D2178"/>
    <w:rsid w:val="796926C2"/>
    <w:rsid w:val="79AE6327"/>
    <w:rsid w:val="7A3525A4"/>
    <w:rsid w:val="7A751048"/>
    <w:rsid w:val="7A7536BD"/>
    <w:rsid w:val="7AB83901"/>
    <w:rsid w:val="7AD33A6E"/>
    <w:rsid w:val="7AD95625"/>
    <w:rsid w:val="7B114DBF"/>
    <w:rsid w:val="7B3324C7"/>
    <w:rsid w:val="7B4056A4"/>
    <w:rsid w:val="7B51340D"/>
    <w:rsid w:val="7B7A0BB6"/>
    <w:rsid w:val="7BD5403F"/>
    <w:rsid w:val="7C0D37D8"/>
    <w:rsid w:val="7C1E59E5"/>
    <w:rsid w:val="7C52743D"/>
    <w:rsid w:val="7C7F1785"/>
    <w:rsid w:val="7CAF7C38"/>
    <w:rsid w:val="7CC3658D"/>
    <w:rsid w:val="7CE85FF3"/>
    <w:rsid w:val="7CFB1883"/>
    <w:rsid w:val="7CFC55FB"/>
    <w:rsid w:val="7D0B583E"/>
    <w:rsid w:val="7DD00F61"/>
    <w:rsid w:val="7DDD542C"/>
    <w:rsid w:val="7E01111B"/>
    <w:rsid w:val="7E11183D"/>
    <w:rsid w:val="7EE53852"/>
    <w:rsid w:val="7F01339C"/>
    <w:rsid w:val="7F761695"/>
    <w:rsid w:val="7FC5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160" w:afterAutospacing="0" w:line="276" w:lineRule="auto"/>
      <w:ind w:left="0" w:right="0"/>
    </w:pPr>
    <w:rPr>
      <w:rFonts w:hint="eastAsia" w:ascii="等线" w:hAnsi="等线" w:eastAsia="等线" w:cs="等线"/>
      <w:kern w:val="2"/>
      <w:sz w:val="22"/>
      <w:szCs w:val="24"/>
    </w:rPr>
    <w:tblPr>
      <w:tblCellMar>
        <w:top w:w="0" w:type="dxa"/>
        <w:left w:w="108" w:type="dxa"/>
        <w:bottom w:w="0" w:type="dxa"/>
        <w:right w:w="108" w:type="dxa"/>
      </w:tblCellMar>
    </w:tblPr>
  </w:style>
  <w:style w:type="paragraph" w:styleId="2">
    <w:name w:val="Normal Indent"/>
    <w:basedOn w:val="1"/>
    <w:qFormat/>
    <w:uiPriority w:val="0"/>
    <w:pPr>
      <w:spacing w:line="400" w:lineRule="exact"/>
      <w:ind w:firstLine="480" w:firstLineChars="200"/>
    </w:pPr>
    <w:rPr>
      <w:rFonts w:ascii="Times New Roman" w:hAnsi="Times New Roman"/>
      <w:sz w:val="24"/>
      <w:szCs w:val="24"/>
    </w:rPr>
  </w:style>
  <w:style w:type="paragraph" w:styleId="3">
    <w:name w:val="caption"/>
    <w:basedOn w:val="1"/>
    <w:next w:val="1"/>
    <w:unhideWhenUsed/>
    <w:qFormat/>
    <w:uiPriority w:val="0"/>
    <w:rPr>
      <w:rFonts w:ascii="Arial" w:hAnsi="Arial" w:eastAsia="黑体"/>
      <w:sz w:val="20"/>
    </w:rPr>
  </w:style>
  <w:style w:type="paragraph" w:styleId="4">
    <w:name w:val="toc 3"/>
    <w:basedOn w:val="1"/>
    <w:next w:val="1"/>
    <w:qFormat/>
    <w:uiPriority w:val="39"/>
    <w:pPr>
      <w:ind w:left="840" w:leftChars="400"/>
    </w:pPr>
  </w:style>
  <w:style w:type="paragraph" w:styleId="5">
    <w:name w:val="Plain Text"/>
    <w:basedOn w:val="1"/>
    <w:qFormat/>
    <w:uiPriority w:val="0"/>
    <w:rPr>
      <w:rFonts w:ascii="宋体" w:hAnsi="Courier New"/>
      <w:szCs w:val="20"/>
    </w:rPr>
  </w:style>
  <w:style w:type="paragraph" w:styleId="6">
    <w:name w:val="footer"/>
    <w:basedOn w:val="1"/>
    <w:qFormat/>
    <w:uiPriority w:val="99"/>
    <w:pPr>
      <w:tabs>
        <w:tab w:val="center" w:pos="4153"/>
        <w:tab w:val="right" w:pos="8306"/>
      </w:tabs>
      <w:snapToGrid w:val="0"/>
      <w:jc w:val="left"/>
    </w:pPr>
    <w:rPr>
      <w:kern w:val="0"/>
      <w:sz w:val="18"/>
      <w:szCs w:val="18"/>
    </w:rPr>
  </w:style>
  <w:style w:type="paragraph" w:styleId="7">
    <w:name w:val="header"/>
    <w:basedOn w:val="1"/>
    <w:qFormat/>
    <w:uiPriority w:val="99"/>
    <w:pPr>
      <w:pBdr>
        <w:bottom w:val="single" w:color="auto" w:sz="6" w:space="1"/>
      </w:pBdr>
      <w:tabs>
        <w:tab w:val="center" w:pos="4153"/>
        <w:tab w:val="right" w:pos="8306"/>
      </w:tabs>
      <w:snapToGrid w:val="0"/>
      <w:jc w:val="center"/>
    </w:pPr>
    <w:rPr>
      <w:kern w:val="0"/>
      <w:sz w:val="18"/>
      <w:szCs w:val="18"/>
    </w:rPr>
  </w:style>
  <w:style w:type="paragraph" w:styleId="8">
    <w:name w:val="toc 1"/>
    <w:basedOn w:val="1"/>
    <w:next w:val="1"/>
    <w:qFormat/>
    <w:uiPriority w:val="39"/>
    <w:pPr>
      <w:widowControl/>
      <w:spacing w:after="100" w:line="276" w:lineRule="auto"/>
      <w:jc w:val="left"/>
    </w:pPr>
    <w:rPr>
      <w:kern w:val="0"/>
      <w:sz w:val="22"/>
    </w:rPr>
  </w:style>
  <w:style w:type="paragraph" w:styleId="9">
    <w:name w:val="toc 2"/>
    <w:basedOn w:val="1"/>
    <w:next w:val="1"/>
    <w:qFormat/>
    <w:uiPriority w:val="39"/>
    <w:pPr>
      <w:tabs>
        <w:tab w:val="right" w:leader="dot" w:pos="8493"/>
      </w:tabs>
      <w:spacing w:line="400" w:lineRule="exact"/>
      <w:ind w:left="420" w:leftChars="200"/>
    </w:pPr>
    <w:rPr>
      <w:rFonts w:ascii="宋体" w:hAnsi="宋体" w:cs="黑体"/>
      <w:b/>
      <w:bCs/>
      <w:sz w:val="24"/>
      <w:szCs w:val="24"/>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1">
    <w:name w:val="Normal (Web)"/>
    <w:basedOn w:val="1"/>
    <w:semiHidden/>
    <w:qFormat/>
    <w:uiPriority w:val="0"/>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0"/>
    <w:rPr>
      <w:rFonts w:hint="eastAsia"/>
      <w:kern w:val="2"/>
      <w:sz w:val="22"/>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qFormat/>
    <w:uiPriority w:val="99"/>
    <w:rPr>
      <w:rFonts w:cs="Times New Roman"/>
      <w:color w:val="0000FF"/>
      <w:u w:val="single"/>
    </w:rPr>
  </w:style>
  <w:style w:type="paragraph" w:styleId="18">
    <w:name w:val="List Paragraph"/>
    <w:basedOn w:val="1"/>
    <w:qFormat/>
    <w:uiPriority w:val="34"/>
    <w:pPr>
      <w:widowControl/>
      <w:ind w:firstLine="420" w:firstLineChars="200"/>
      <w:jc w:val="left"/>
    </w:pPr>
    <w:rPr>
      <w:rFonts w:ascii="宋体" w:hAnsi="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microsoft.com/office/2011/relationships/people" Target="people.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0.jpeg"/><Relationship Id="rId33" Type="http://schemas.openxmlformats.org/officeDocument/2006/relationships/image" Target="media/image9.jpe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header" Target="header1.xml"/><Relationship Id="rId29" Type="http://schemas.openxmlformats.org/officeDocument/2006/relationships/image" Target="media/image5.jpeg"/><Relationship Id="rId28" Type="http://schemas.openxmlformats.org/officeDocument/2006/relationships/image" Target="media/image4.jpeg"/><Relationship Id="rId27" Type="http://schemas.openxmlformats.org/officeDocument/2006/relationships/image" Target="media/image3.jpeg"/><Relationship Id="rId26" Type="http://schemas.openxmlformats.org/officeDocument/2006/relationships/image" Target="media/image2.jpeg"/><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7134</Words>
  <Characters>8801</Characters>
  <Lines>3108</Lines>
  <Paragraphs>1238</Paragraphs>
  <TotalTime>21</TotalTime>
  <ScaleCrop>false</ScaleCrop>
  <LinksUpToDate>false</LinksUpToDate>
  <CharactersWithSpaces>9160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2025-04-26T10:49:00Z</dcterms:created>
  <dc:creator>，，</dc:creator>
  <cp:lastModifiedBy>always</cp:lastModifiedBy>
  <dcterms:modified xsi:type="dcterms:W3CDTF">2025-05-07T12:27:52Z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A539A128EE7A4777AAD56F95665E3C0A_13</vt:lpwstr>
  </property>
  <property fmtid="{D5CDD505-2E9C-101B-9397-08002B2CF9AE}" pid="4" name="KSOTemplateDocerSaveRecord">
    <vt:lpwstr>eyJoZGlkIjoiZGNkNDZmNGRkMWI2ZGFkMmE5OWM4YjdkMzIzOTBjODQiLCJ1c2VySWQiOiI1NzAyNjIxMDMifQ==</vt:lpwstr>
  </property>
</Properties>
</file>